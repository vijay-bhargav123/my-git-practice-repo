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F729A" w14:textId="627C5B57" w:rsidR="00A4252B" w:rsidRPr="00233EC9" w:rsidRDefault="0015453D">
      <w:pPr>
        <w:rPr>
          <w:rFonts w:ascii="Times New Roman" w:hAnsi="Times New Roman" w:cs="Times New Roman"/>
          <w:b/>
          <w:bCs/>
          <w:sz w:val="28"/>
          <w:szCs w:val="28"/>
        </w:rPr>
      </w:pPr>
      <w:bookmarkStart w:id="0" w:name="_Hlk162692049"/>
      <w:bookmarkEnd w:id="0"/>
      <w:r w:rsidRPr="00233EC9">
        <w:rPr>
          <w:rFonts w:ascii="Times New Roman" w:hAnsi="Times New Roman" w:cs="Times New Roman"/>
          <w:b/>
          <w:bCs/>
          <w:sz w:val="28"/>
          <w:szCs w:val="28"/>
        </w:rPr>
        <w:t xml:space="preserve">STUDY OF HYPERTENSION PREVALENCE AND AWARENESS ON MULTIPLE CATEGORIES </w:t>
      </w:r>
    </w:p>
    <w:p w14:paraId="793C1D53" w14:textId="30F3E2D6" w:rsidR="009A7F49" w:rsidRDefault="00CA1012">
      <w:pPr>
        <w:rPr>
          <w:rFonts w:ascii="Times New Roman" w:hAnsi="Times New Roman" w:cs="Times New Roman"/>
          <w:sz w:val="28"/>
          <w:szCs w:val="28"/>
          <w:vertAlign w:val="superscript"/>
        </w:rPr>
      </w:pPr>
      <w:r>
        <w:rPr>
          <w:rFonts w:ascii="Times New Roman" w:hAnsi="Times New Roman" w:cs="Times New Roman"/>
          <w:sz w:val="28"/>
          <w:szCs w:val="28"/>
        </w:rPr>
        <w:t>Mrs</w:t>
      </w:r>
      <w:r w:rsidR="00233EC9">
        <w:rPr>
          <w:rFonts w:ascii="Times New Roman" w:hAnsi="Times New Roman" w:cs="Times New Roman"/>
          <w:sz w:val="28"/>
          <w:szCs w:val="28"/>
        </w:rPr>
        <w:t>.</w:t>
      </w:r>
      <w:r w:rsidR="0015453D">
        <w:rPr>
          <w:rFonts w:ascii="Times New Roman" w:hAnsi="Times New Roman" w:cs="Times New Roman"/>
          <w:sz w:val="28"/>
          <w:szCs w:val="28"/>
        </w:rPr>
        <w:t xml:space="preserve"> G. Nagaraju*</w:t>
      </w:r>
      <w:r w:rsidR="007070EE">
        <w:rPr>
          <w:rFonts w:ascii="Times New Roman" w:hAnsi="Times New Roman" w:cs="Times New Roman"/>
          <w:sz w:val="28"/>
          <w:szCs w:val="28"/>
          <w:vertAlign w:val="superscript"/>
        </w:rPr>
        <w:t>1</w:t>
      </w:r>
      <w:r w:rsidR="0015453D">
        <w:rPr>
          <w:rFonts w:ascii="Times New Roman" w:hAnsi="Times New Roman" w:cs="Times New Roman"/>
          <w:sz w:val="28"/>
          <w:szCs w:val="28"/>
        </w:rPr>
        <w:t>, B. Prashanth</w:t>
      </w:r>
      <w:r w:rsidR="007070EE">
        <w:rPr>
          <w:rFonts w:ascii="Times New Roman" w:hAnsi="Times New Roman" w:cs="Times New Roman"/>
          <w:sz w:val="28"/>
          <w:szCs w:val="28"/>
          <w:vertAlign w:val="superscript"/>
        </w:rPr>
        <w:t>2</w:t>
      </w:r>
      <w:r w:rsidR="0015453D">
        <w:rPr>
          <w:rFonts w:ascii="Times New Roman" w:hAnsi="Times New Roman" w:cs="Times New Roman"/>
          <w:sz w:val="28"/>
          <w:szCs w:val="28"/>
        </w:rPr>
        <w:t>, G. Anusha</w:t>
      </w:r>
      <w:r w:rsidR="007070EE">
        <w:rPr>
          <w:rFonts w:ascii="Times New Roman" w:hAnsi="Times New Roman" w:cs="Times New Roman"/>
          <w:sz w:val="28"/>
          <w:szCs w:val="28"/>
          <w:vertAlign w:val="superscript"/>
        </w:rPr>
        <w:t>3</w:t>
      </w:r>
      <w:r w:rsidR="0015453D">
        <w:rPr>
          <w:rFonts w:ascii="Times New Roman" w:hAnsi="Times New Roman" w:cs="Times New Roman"/>
          <w:sz w:val="28"/>
          <w:szCs w:val="28"/>
        </w:rPr>
        <w:t>, M. Buchi Babu</w:t>
      </w:r>
      <w:r w:rsidR="007070EE">
        <w:rPr>
          <w:rFonts w:ascii="Times New Roman" w:hAnsi="Times New Roman" w:cs="Times New Roman"/>
          <w:sz w:val="28"/>
          <w:szCs w:val="28"/>
          <w:vertAlign w:val="superscript"/>
        </w:rPr>
        <w:t>4</w:t>
      </w:r>
      <w:r w:rsidR="0015453D">
        <w:rPr>
          <w:rFonts w:ascii="Times New Roman" w:hAnsi="Times New Roman" w:cs="Times New Roman"/>
          <w:sz w:val="28"/>
          <w:szCs w:val="28"/>
        </w:rPr>
        <w:t xml:space="preserve">, </w:t>
      </w:r>
      <w:proofErr w:type="gramStart"/>
      <w:r w:rsidR="00FF11EA">
        <w:rPr>
          <w:rFonts w:ascii="Times New Roman" w:hAnsi="Times New Roman" w:cs="Times New Roman"/>
          <w:sz w:val="28"/>
          <w:szCs w:val="28"/>
        </w:rPr>
        <w:t>M.Prathyusha</w:t>
      </w:r>
      <w:proofErr w:type="gramEnd"/>
      <w:r w:rsidR="007070EE">
        <w:rPr>
          <w:rFonts w:ascii="Times New Roman" w:hAnsi="Times New Roman" w:cs="Times New Roman"/>
          <w:sz w:val="28"/>
          <w:szCs w:val="28"/>
          <w:vertAlign w:val="superscript"/>
        </w:rPr>
        <w:t>5</w:t>
      </w:r>
      <w:r w:rsidR="0015453D">
        <w:rPr>
          <w:rFonts w:ascii="Times New Roman" w:hAnsi="Times New Roman" w:cs="Times New Roman"/>
          <w:sz w:val="28"/>
          <w:szCs w:val="28"/>
        </w:rPr>
        <w:t>, M. Keerthi</w:t>
      </w:r>
      <w:r w:rsidR="007070EE">
        <w:rPr>
          <w:rFonts w:ascii="Times New Roman" w:hAnsi="Times New Roman" w:cs="Times New Roman"/>
          <w:sz w:val="28"/>
          <w:szCs w:val="28"/>
          <w:vertAlign w:val="superscript"/>
        </w:rPr>
        <w:t>6</w:t>
      </w:r>
      <w:r w:rsidR="0015453D">
        <w:rPr>
          <w:rFonts w:ascii="Times New Roman" w:hAnsi="Times New Roman" w:cs="Times New Roman"/>
          <w:sz w:val="28"/>
          <w:szCs w:val="28"/>
        </w:rPr>
        <w:t>, N. Vasavi</w:t>
      </w:r>
      <w:r w:rsidR="007070EE">
        <w:rPr>
          <w:rFonts w:ascii="Times New Roman" w:hAnsi="Times New Roman" w:cs="Times New Roman"/>
          <w:sz w:val="28"/>
          <w:szCs w:val="28"/>
          <w:vertAlign w:val="superscript"/>
        </w:rPr>
        <w:t>7</w:t>
      </w:r>
      <w:r w:rsidR="0015453D">
        <w:rPr>
          <w:rFonts w:ascii="Times New Roman" w:hAnsi="Times New Roman" w:cs="Times New Roman"/>
          <w:sz w:val="28"/>
          <w:szCs w:val="28"/>
        </w:rPr>
        <w:t>, P. Swathi</w:t>
      </w:r>
      <w:r w:rsidR="007070EE">
        <w:rPr>
          <w:rFonts w:ascii="Times New Roman" w:hAnsi="Times New Roman" w:cs="Times New Roman"/>
          <w:sz w:val="28"/>
          <w:szCs w:val="28"/>
          <w:vertAlign w:val="superscript"/>
        </w:rPr>
        <w:t>8</w:t>
      </w:r>
      <w:r w:rsidR="0015453D">
        <w:rPr>
          <w:rFonts w:ascii="Times New Roman" w:hAnsi="Times New Roman" w:cs="Times New Roman"/>
          <w:sz w:val="28"/>
          <w:szCs w:val="28"/>
        </w:rPr>
        <w:t>, P. Swetha</w:t>
      </w:r>
      <w:r w:rsidR="007070EE">
        <w:rPr>
          <w:rFonts w:ascii="Times New Roman" w:hAnsi="Times New Roman" w:cs="Times New Roman"/>
          <w:sz w:val="28"/>
          <w:szCs w:val="28"/>
          <w:vertAlign w:val="superscript"/>
        </w:rPr>
        <w:t>9</w:t>
      </w:r>
      <w:r w:rsidR="0015453D">
        <w:rPr>
          <w:rFonts w:ascii="Times New Roman" w:hAnsi="Times New Roman" w:cs="Times New Roman"/>
          <w:sz w:val="28"/>
          <w:szCs w:val="28"/>
        </w:rPr>
        <w:t xml:space="preserve"> and </w:t>
      </w:r>
      <w:r w:rsidR="009A7F49">
        <w:rPr>
          <w:rFonts w:ascii="Times New Roman" w:hAnsi="Times New Roman" w:cs="Times New Roman"/>
          <w:sz w:val="28"/>
          <w:szCs w:val="28"/>
        </w:rPr>
        <w:t>Y. Bharath</w:t>
      </w:r>
      <w:r w:rsidR="007070EE">
        <w:rPr>
          <w:rFonts w:ascii="Times New Roman" w:hAnsi="Times New Roman" w:cs="Times New Roman"/>
          <w:sz w:val="28"/>
          <w:szCs w:val="28"/>
          <w:vertAlign w:val="superscript"/>
        </w:rPr>
        <w:t>10</w:t>
      </w:r>
    </w:p>
    <w:p w14:paraId="5CFD6452" w14:textId="28E39772" w:rsidR="009A7F49" w:rsidRDefault="009D4435" w:rsidP="00CA10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Associated </w:t>
      </w:r>
      <w:r w:rsidRPr="00157EA0">
        <w:rPr>
          <w:rFonts w:ascii="Times New Roman" w:hAnsi="Times New Roman" w:cs="Times New Roman"/>
          <w:sz w:val="24"/>
          <w:szCs w:val="24"/>
        </w:rPr>
        <w:t>pro</w:t>
      </w:r>
      <w:r>
        <w:rPr>
          <w:rFonts w:ascii="Times New Roman" w:hAnsi="Times New Roman" w:cs="Times New Roman"/>
          <w:sz w:val="24"/>
          <w:szCs w:val="24"/>
        </w:rPr>
        <w:t xml:space="preserve">fessor </w:t>
      </w:r>
      <w:r w:rsidRPr="00157EA0">
        <w:rPr>
          <w:rFonts w:ascii="Times New Roman" w:hAnsi="Times New Roman" w:cs="Times New Roman"/>
          <w:sz w:val="24"/>
          <w:szCs w:val="24"/>
        </w:rPr>
        <w:t>Dhanvanthari</w:t>
      </w:r>
      <w:r>
        <w:rPr>
          <w:rFonts w:ascii="Times New Roman" w:hAnsi="Times New Roman" w:cs="Times New Roman"/>
          <w:sz w:val="24"/>
          <w:szCs w:val="24"/>
        </w:rPr>
        <w:t xml:space="preserve"> Institute of Pharmaceutical Sciences, Sujatha Nagar, Kothagudem.2,3,4,5,6,7,8,9,10. 4</w:t>
      </w:r>
      <w:r w:rsidRPr="00E2478A">
        <w:rPr>
          <w:rFonts w:ascii="Times New Roman" w:hAnsi="Times New Roman" w:cs="Times New Roman"/>
          <w:sz w:val="24"/>
          <w:szCs w:val="24"/>
          <w:vertAlign w:val="superscript"/>
        </w:rPr>
        <w:t>th</w:t>
      </w:r>
      <w:r>
        <w:rPr>
          <w:rFonts w:ascii="Times New Roman" w:hAnsi="Times New Roman" w:cs="Times New Roman"/>
          <w:sz w:val="24"/>
          <w:szCs w:val="24"/>
        </w:rPr>
        <w:t xml:space="preserve"> Year </w:t>
      </w:r>
      <w:r w:rsidR="005911A2">
        <w:rPr>
          <w:rFonts w:ascii="Times New Roman" w:hAnsi="Times New Roman" w:cs="Times New Roman"/>
          <w:sz w:val="24"/>
          <w:szCs w:val="24"/>
        </w:rPr>
        <w:t>2</w:t>
      </w:r>
      <w:r w:rsidRPr="007B4246">
        <w:rPr>
          <w:rFonts w:ascii="Times New Roman" w:hAnsi="Times New Roman" w:cs="Times New Roman"/>
          <w:sz w:val="24"/>
          <w:szCs w:val="24"/>
          <w:vertAlign w:val="superscript"/>
        </w:rPr>
        <w:t>nd</w:t>
      </w:r>
      <w:r>
        <w:rPr>
          <w:rFonts w:ascii="Times New Roman" w:hAnsi="Times New Roman" w:cs="Times New Roman"/>
          <w:sz w:val="24"/>
          <w:szCs w:val="24"/>
        </w:rPr>
        <w:t xml:space="preserve"> semester B pharmacy student of Dhanvanthari institute of pharmaceutical science, Sujatha Nagar, Badradri Kothagudem, Telangana, 507120.  </w:t>
      </w:r>
    </w:p>
    <w:p w14:paraId="2275010E" w14:textId="2A023E03" w:rsidR="009A7F49" w:rsidRDefault="009A7F49" w:rsidP="00A74447">
      <w:pPr>
        <w:tabs>
          <w:tab w:val="left" w:pos="8200"/>
        </w:tabs>
        <w:rPr>
          <w:rFonts w:ascii="Times New Roman" w:hAnsi="Times New Roman" w:cs="Times New Roman"/>
          <w:sz w:val="24"/>
          <w:szCs w:val="24"/>
        </w:rPr>
      </w:pPr>
      <w:r>
        <w:rPr>
          <w:rFonts w:ascii="Times New Roman" w:hAnsi="Times New Roman" w:cs="Times New Roman"/>
          <w:sz w:val="24"/>
          <w:szCs w:val="24"/>
        </w:rPr>
        <w:t xml:space="preserve">          </w:t>
      </w:r>
      <w:r w:rsidRPr="009A7F49">
        <w:rPr>
          <w:rFonts w:ascii="Times New Roman" w:hAnsi="Times New Roman" w:cs="Times New Roman"/>
          <w:sz w:val="28"/>
          <w:szCs w:val="28"/>
        </w:rPr>
        <w:t>Corresponding</w:t>
      </w:r>
      <w:r>
        <w:rPr>
          <w:rFonts w:ascii="Times New Roman" w:hAnsi="Times New Roman" w:cs="Times New Roman"/>
          <w:sz w:val="24"/>
          <w:szCs w:val="24"/>
        </w:rPr>
        <w:t xml:space="preserve"> </w:t>
      </w:r>
      <w:r w:rsidRPr="009A7F49">
        <w:rPr>
          <w:rFonts w:ascii="Times New Roman" w:hAnsi="Times New Roman" w:cs="Times New Roman"/>
          <w:sz w:val="28"/>
          <w:szCs w:val="28"/>
        </w:rPr>
        <w:t>Author</w:t>
      </w:r>
      <w:r>
        <w:rPr>
          <w:rFonts w:ascii="Times New Roman" w:hAnsi="Times New Roman" w:cs="Times New Roman"/>
          <w:sz w:val="24"/>
          <w:szCs w:val="24"/>
        </w:rPr>
        <w:t xml:space="preserve">: </w:t>
      </w:r>
      <w:r w:rsidR="0028288B">
        <w:rPr>
          <w:rFonts w:ascii="Times New Roman" w:hAnsi="Times New Roman" w:cs="Times New Roman"/>
          <w:sz w:val="24"/>
          <w:szCs w:val="24"/>
        </w:rPr>
        <w:t>bh</w:t>
      </w:r>
      <w:r w:rsidR="00A74447">
        <w:rPr>
          <w:rFonts w:ascii="Times New Roman" w:hAnsi="Times New Roman" w:cs="Times New Roman"/>
          <w:sz w:val="24"/>
          <w:szCs w:val="24"/>
        </w:rPr>
        <w:tab/>
      </w:r>
    </w:p>
    <w:p w14:paraId="1CD65083" w14:textId="6F5DC08A" w:rsidR="00BA36CB" w:rsidRDefault="009A7F49">
      <w:pPr>
        <w:rPr>
          <w:rFonts w:ascii="Times New Roman" w:hAnsi="Times New Roman" w:cs="Times New Roman"/>
          <w:sz w:val="28"/>
          <w:szCs w:val="28"/>
        </w:rPr>
      </w:pPr>
      <w:r>
        <w:rPr>
          <w:rFonts w:ascii="Times New Roman" w:hAnsi="Times New Roman" w:cs="Times New Roman"/>
          <w:sz w:val="24"/>
          <w:szCs w:val="24"/>
        </w:rPr>
        <w:t xml:space="preserve">        </w:t>
      </w:r>
      <w:r w:rsidR="00BA36CB">
        <w:rPr>
          <w:rFonts w:ascii="Times New Roman" w:hAnsi="Times New Roman" w:cs="Times New Roman"/>
          <w:sz w:val="24"/>
          <w:szCs w:val="24"/>
        </w:rPr>
        <w:t xml:space="preserve"> </w:t>
      </w:r>
      <w:r>
        <w:rPr>
          <w:rFonts w:ascii="Times New Roman" w:hAnsi="Times New Roman" w:cs="Times New Roman"/>
          <w:sz w:val="24"/>
          <w:szCs w:val="24"/>
        </w:rPr>
        <w:t xml:space="preserve"> </w:t>
      </w:r>
      <w:r w:rsidR="00BA36CB">
        <w:rPr>
          <w:rFonts w:ascii="Times New Roman" w:hAnsi="Times New Roman" w:cs="Times New Roman"/>
          <w:sz w:val="24"/>
          <w:szCs w:val="24"/>
        </w:rPr>
        <w:t xml:space="preserve"> </w:t>
      </w:r>
    </w:p>
    <w:p w14:paraId="4680499F" w14:textId="3F49BE3A" w:rsidR="00BA36CB" w:rsidRPr="00340E0A" w:rsidRDefault="00BA36CB">
      <w:pPr>
        <w:rPr>
          <w:rFonts w:ascii="Times New Roman" w:hAnsi="Times New Roman" w:cs="Times New Roman"/>
          <w:b/>
          <w:bCs/>
          <w:sz w:val="28"/>
          <w:szCs w:val="28"/>
        </w:rPr>
      </w:pPr>
      <w:r w:rsidRPr="00340E0A">
        <w:rPr>
          <w:rFonts w:ascii="Times New Roman" w:hAnsi="Times New Roman" w:cs="Times New Roman"/>
          <w:b/>
          <w:bCs/>
          <w:sz w:val="28"/>
          <w:szCs w:val="28"/>
        </w:rPr>
        <w:t>ABSTRACT:</w:t>
      </w:r>
    </w:p>
    <w:p w14:paraId="1A22831E" w14:textId="77777777" w:rsidR="00782E14" w:rsidRDefault="00BA36CB" w:rsidP="00931FB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Hypertension is the most important cardiovascular risk factor in India, and representative studies of middle-aged and older India adults have been lacking. Our objectives were to estimate the proportions of hypertensive adults who had been diagnosed, took antihypertensive medication, and achieved control in the middle-aged and older India population and to investigate the association between access to healthcare and hypertension </w:t>
      </w:r>
      <w:r w:rsidR="007070EE">
        <w:rPr>
          <w:rFonts w:ascii="Times New Roman" w:hAnsi="Times New Roman" w:cs="Times New Roman"/>
          <w:sz w:val="24"/>
          <w:szCs w:val="24"/>
        </w:rPr>
        <w:t xml:space="preserve">management. The overall prevalence of hypertension in childhood is 2% to 5% and the leading type of hypertension </w:t>
      </w:r>
      <w:r w:rsidR="001523AE">
        <w:rPr>
          <w:rFonts w:ascii="Times New Roman" w:hAnsi="Times New Roman" w:cs="Times New Roman"/>
          <w:sz w:val="24"/>
          <w:szCs w:val="24"/>
        </w:rPr>
        <w:t xml:space="preserve">is primary hypertension, especially in adolescence. As in adults, the leading risk factor for children with primary hypertension are excess adiposity and suboptimal lifestyle; however, environmental stress, low birth weight, and genetic factors may also be important. Hypertensive children are highly likely to become hypertensive adults and to have measurable target organ injury, particularly left ventricular hypertrophy and vascular stiffening. Ambulatory and home blood pressure </w:t>
      </w:r>
      <w:r w:rsidR="00782E14">
        <w:rPr>
          <w:rFonts w:ascii="Times New Roman" w:hAnsi="Times New Roman" w:cs="Times New Roman"/>
          <w:sz w:val="24"/>
          <w:szCs w:val="24"/>
        </w:rPr>
        <w:t>monitoring facilitate diagnosis.</w:t>
      </w:r>
    </w:p>
    <w:p w14:paraId="638C5D54" w14:textId="0D09AC06" w:rsidR="009A7F49" w:rsidRDefault="00782E14" w:rsidP="00931FBE">
      <w:pPr>
        <w:spacing w:line="360" w:lineRule="auto"/>
        <w:jc w:val="both"/>
        <w:rPr>
          <w:rFonts w:ascii="Times New Roman" w:hAnsi="Times New Roman" w:cs="Times New Roman"/>
          <w:sz w:val="24"/>
          <w:szCs w:val="24"/>
        </w:rPr>
      </w:pPr>
      <w:r>
        <w:rPr>
          <w:rFonts w:ascii="Times New Roman" w:hAnsi="Times New Roman" w:cs="Times New Roman"/>
          <w:sz w:val="24"/>
          <w:szCs w:val="24"/>
        </w:rPr>
        <w:t>KEYWORDS:</w:t>
      </w:r>
      <w:r w:rsidR="001523AE">
        <w:rPr>
          <w:rFonts w:ascii="Times New Roman" w:hAnsi="Times New Roman" w:cs="Times New Roman"/>
          <w:sz w:val="24"/>
          <w:szCs w:val="24"/>
        </w:rPr>
        <w:t xml:space="preserve">  </w:t>
      </w:r>
      <w:r w:rsidR="00927523">
        <w:rPr>
          <w:rFonts w:ascii="Times New Roman" w:hAnsi="Times New Roman" w:cs="Times New Roman"/>
          <w:sz w:val="24"/>
          <w:szCs w:val="24"/>
        </w:rPr>
        <w:t>Lacking, Adolescence, Adiposity, Suboptimal, Hypertrophy, Stiffening, Ambulatory.</w:t>
      </w:r>
    </w:p>
    <w:p w14:paraId="2846C0DE" w14:textId="26286562" w:rsidR="00927523" w:rsidRPr="00192D6D" w:rsidRDefault="00927523" w:rsidP="00931FBE">
      <w:pPr>
        <w:jc w:val="both"/>
        <w:rPr>
          <w:rFonts w:ascii="Times New Roman" w:hAnsi="Times New Roman" w:cs="Times New Roman"/>
          <w:b/>
          <w:bCs/>
          <w:sz w:val="28"/>
          <w:szCs w:val="28"/>
        </w:rPr>
      </w:pPr>
      <w:r w:rsidRPr="00192D6D">
        <w:rPr>
          <w:rFonts w:ascii="Times New Roman" w:hAnsi="Times New Roman" w:cs="Times New Roman"/>
          <w:b/>
          <w:bCs/>
          <w:sz w:val="28"/>
          <w:szCs w:val="28"/>
        </w:rPr>
        <w:t>INTRODUCTION</w:t>
      </w:r>
      <w:r w:rsidR="009E7B06" w:rsidRPr="00192D6D">
        <w:rPr>
          <w:rFonts w:ascii="Times New Roman" w:hAnsi="Times New Roman" w:cs="Times New Roman"/>
          <w:b/>
          <w:bCs/>
          <w:sz w:val="28"/>
          <w:szCs w:val="28"/>
        </w:rPr>
        <w:t>:</w:t>
      </w:r>
    </w:p>
    <w:p w14:paraId="06D33530" w14:textId="6E28E6AF" w:rsidR="009E7B06" w:rsidRPr="00B14584" w:rsidRDefault="009E7B06"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Blood pressure is the force of circulating blood on the walls of the </w:t>
      </w:r>
      <w:proofErr w:type="gramStart"/>
      <w:r w:rsidRPr="00B14584">
        <w:rPr>
          <w:rFonts w:ascii="Times New Roman" w:hAnsi="Times New Roman" w:cs="Times New Roman"/>
          <w:color w:val="000000" w:themeColor="text1"/>
          <w:sz w:val="24"/>
          <w:szCs w:val="24"/>
        </w:rPr>
        <w:t>arteries</w:t>
      </w:r>
      <w:r w:rsidRPr="00B14584">
        <w:rPr>
          <w:rFonts w:ascii="Times New Roman" w:hAnsi="Times New Roman" w:cs="Times New Roman"/>
          <w:color w:val="000000" w:themeColor="text1"/>
          <w:sz w:val="24"/>
          <w:szCs w:val="24"/>
          <w:vertAlign w:val="superscript"/>
        </w:rPr>
        <w:t>[</w:t>
      </w:r>
      <w:proofErr w:type="gramEnd"/>
      <w:r w:rsidRPr="00B14584">
        <w:rPr>
          <w:rFonts w:ascii="Times New Roman" w:hAnsi="Times New Roman" w:cs="Times New Roman"/>
          <w:color w:val="000000" w:themeColor="text1"/>
          <w:sz w:val="24"/>
          <w:szCs w:val="24"/>
          <w:vertAlign w:val="superscript"/>
        </w:rPr>
        <w:t>1]</w:t>
      </w:r>
      <w:r w:rsidRPr="00B14584">
        <w:rPr>
          <w:rFonts w:ascii="Times New Roman" w:hAnsi="Times New Roman" w:cs="Times New Roman"/>
          <w:color w:val="000000" w:themeColor="text1"/>
          <w:sz w:val="24"/>
          <w:szCs w:val="24"/>
        </w:rPr>
        <w:t>. It has   components, namely, systolic BP [SBP] and diastolic BP [DBP</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vertAlign w:val="superscript"/>
        </w:rPr>
        <w:t xml:space="preserve">[2] </w:t>
      </w:r>
      <w:r w:rsidRPr="00B14584">
        <w:rPr>
          <w:rFonts w:ascii="Times New Roman" w:hAnsi="Times New Roman" w:cs="Times New Roman"/>
          <w:color w:val="000000" w:themeColor="text1"/>
          <w:sz w:val="24"/>
          <w:szCs w:val="24"/>
        </w:rPr>
        <w:t>SBP is the maximum blood pressure</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BP during contraction of the ventricles, and DBP is the minimum pressure recorded before the nex</w:t>
      </w:r>
      <w:r>
        <w:rPr>
          <w:rFonts w:ascii="Times New Roman" w:hAnsi="Times New Roman" w:cs="Times New Roman"/>
          <w:color w:val="000000" w:themeColor="text1"/>
          <w:sz w:val="24"/>
          <w:szCs w:val="24"/>
        </w:rPr>
        <w:t>t</w:t>
      </w:r>
      <w:r w:rsidRPr="00B14584">
        <w:rPr>
          <w:rFonts w:ascii="Times New Roman" w:hAnsi="Times New Roman" w:cs="Times New Roman"/>
          <w:color w:val="000000" w:themeColor="text1"/>
          <w:sz w:val="24"/>
          <w:szCs w:val="24"/>
        </w:rPr>
        <w:t xml:space="preserve"> </w:t>
      </w:r>
      <w:r w:rsidR="00B226AB" w:rsidRPr="00B14584">
        <w:rPr>
          <w:rFonts w:ascii="Times New Roman" w:hAnsi="Times New Roman" w:cs="Times New Roman"/>
          <w:color w:val="000000" w:themeColor="text1"/>
          <w:sz w:val="24"/>
          <w:szCs w:val="24"/>
        </w:rPr>
        <w:t>contraction</w:t>
      </w:r>
      <w:r w:rsidR="00B226AB" w:rsidRPr="00B56C6D">
        <w:rPr>
          <w:rFonts w:ascii="Times New Roman" w:hAnsi="Times New Roman" w:cs="Times New Roman"/>
          <w:color w:val="000000" w:themeColor="text1"/>
          <w:sz w:val="24"/>
          <w:szCs w:val="24"/>
          <w:vertAlign w:val="superscript"/>
        </w:rPr>
        <w:t xml:space="preserve"> [</w:t>
      </w:r>
      <w:r w:rsidRPr="00B56C6D">
        <w:rPr>
          <w:rFonts w:ascii="Times New Roman" w:hAnsi="Times New Roman" w:cs="Times New Roman"/>
          <w:color w:val="000000" w:themeColor="text1"/>
          <w:sz w:val="24"/>
          <w:szCs w:val="24"/>
          <w:vertAlign w:val="superscript"/>
        </w:rPr>
        <w:t>3].</w:t>
      </w:r>
      <w:r w:rsidRPr="00B14584">
        <w:rPr>
          <w:rFonts w:ascii="Times New Roman" w:hAnsi="Times New Roman" w:cs="Times New Roman"/>
          <w:color w:val="000000" w:themeColor="text1"/>
          <w:sz w:val="24"/>
          <w:szCs w:val="24"/>
        </w:rPr>
        <w:t xml:space="preserve"> BP is written with the SBP first, followed by the DBP [eg;120/80].</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 xml:space="preserve">Based on SBP/DBP, BP in adults is classified with normal [&lt;120/80], prehypertension [120-139/80-89], stage one hypertension [140-159/90-99], and stage two </w:t>
      </w:r>
      <w:r w:rsidRPr="00B14584">
        <w:rPr>
          <w:rFonts w:ascii="Times New Roman" w:hAnsi="Times New Roman" w:cs="Times New Roman"/>
          <w:color w:val="000000" w:themeColor="text1"/>
          <w:sz w:val="24"/>
          <w:szCs w:val="24"/>
        </w:rPr>
        <w:lastRenderedPageBreak/>
        <w:t>hypertension [&gt;160/&gt;100</w:t>
      </w:r>
      <w:r w:rsidRPr="00B56C6D">
        <w:rPr>
          <w:rFonts w:ascii="Times New Roman" w:hAnsi="Times New Roman" w:cs="Times New Roman"/>
          <w:color w:val="000000" w:themeColor="text1"/>
          <w:sz w:val="24"/>
          <w:szCs w:val="24"/>
          <w:vertAlign w:val="superscript"/>
        </w:rPr>
        <w:t>][4].</w:t>
      </w:r>
      <w:r w:rsidRPr="00B14584">
        <w:rPr>
          <w:rFonts w:ascii="Times New Roman" w:hAnsi="Times New Roman" w:cs="Times New Roman"/>
          <w:color w:val="000000" w:themeColor="text1"/>
          <w:sz w:val="24"/>
          <w:szCs w:val="24"/>
        </w:rPr>
        <w:t xml:space="preserve">  Hypertension   bring about the damage of the heart, damage of blood vessels in the brain and the kidneys enlargements of the heart, heart failure, blindness, and cognitive impairment </w:t>
      </w:r>
      <w:r>
        <w:rPr>
          <w:rFonts w:ascii="Times New Roman" w:hAnsi="Times New Roman" w:cs="Times New Roman"/>
          <w:color w:val="000000" w:themeColor="text1"/>
          <w:sz w:val="24"/>
          <w:szCs w:val="24"/>
          <w:vertAlign w:val="superscript"/>
        </w:rPr>
        <w:t>[5]</w:t>
      </w:r>
    </w:p>
    <w:p w14:paraId="6FAC26BC" w14:textId="6F4AF63B" w:rsidR="009E7B06" w:rsidRPr="00B14584" w:rsidRDefault="009E7B06"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Globally, an estimated17.9 million people died from cardiovascular   diseases in 2016, representing 31% of   all global deaths.  Of these deaths, 85% are due to heart attack and stroke </w:t>
      </w:r>
      <w:r w:rsidRPr="00261E18">
        <w:rPr>
          <w:rFonts w:ascii="Times New Roman" w:hAnsi="Times New Roman" w:cs="Times New Roman"/>
          <w:color w:val="000000" w:themeColor="text1"/>
          <w:sz w:val="24"/>
          <w:szCs w:val="24"/>
          <w:vertAlign w:val="superscript"/>
        </w:rPr>
        <w:t>[6].</w:t>
      </w:r>
      <w:r w:rsidRPr="00B14584">
        <w:rPr>
          <w:rFonts w:ascii="Times New Roman" w:hAnsi="Times New Roman" w:cs="Times New Roman"/>
          <w:color w:val="000000" w:themeColor="text1"/>
          <w:sz w:val="24"/>
          <w:szCs w:val="24"/>
        </w:rPr>
        <w:t xml:space="preserve"> Hypertension is the leading risk factor for mortality and the main cause </w:t>
      </w:r>
      <w:r w:rsidR="00B226AB" w:rsidRPr="00B14584">
        <w:rPr>
          <w:rFonts w:ascii="Times New Roman" w:hAnsi="Times New Roman" w:cs="Times New Roman"/>
          <w:color w:val="000000" w:themeColor="text1"/>
          <w:sz w:val="24"/>
          <w:szCs w:val="24"/>
        </w:rPr>
        <w:t>of global</w:t>
      </w:r>
      <w:r w:rsidRPr="00B14584">
        <w:rPr>
          <w:rFonts w:ascii="Times New Roman" w:hAnsi="Times New Roman" w:cs="Times New Roman"/>
          <w:color w:val="000000" w:themeColor="text1"/>
          <w:sz w:val="24"/>
          <w:szCs w:val="24"/>
        </w:rPr>
        <w:t xml:space="preserve"> disability- </w:t>
      </w:r>
      <w:r w:rsidR="00B226AB" w:rsidRPr="00B14584">
        <w:rPr>
          <w:rFonts w:ascii="Times New Roman" w:hAnsi="Times New Roman" w:cs="Times New Roman"/>
          <w:color w:val="000000" w:themeColor="text1"/>
          <w:sz w:val="24"/>
          <w:szCs w:val="24"/>
        </w:rPr>
        <w:t>adjusted life year</w:t>
      </w:r>
      <w:r w:rsidR="00B226AB">
        <w:rPr>
          <w:rFonts w:ascii="Times New Roman" w:hAnsi="Times New Roman" w:cs="Times New Roman"/>
          <w:color w:val="000000" w:themeColor="text1"/>
          <w:sz w:val="24"/>
          <w:szCs w:val="24"/>
        </w:rPr>
        <w:t>s</w:t>
      </w:r>
      <w:r w:rsidRPr="00B14584">
        <w:rPr>
          <w:rFonts w:ascii="Times New Roman" w:hAnsi="Times New Roman" w:cs="Times New Roman"/>
          <w:color w:val="000000" w:themeColor="text1"/>
          <w:sz w:val="24"/>
          <w:szCs w:val="24"/>
        </w:rPr>
        <w:t xml:space="preserve"> [DALYs]. In 2015, SBP attributed to 10.7 million deaths and nearly 212 million DALYs </w:t>
      </w:r>
      <w:r w:rsidRPr="00261E18">
        <w:rPr>
          <w:rFonts w:ascii="Times New Roman" w:hAnsi="Times New Roman" w:cs="Times New Roman"/>
          <w:color w:val="000000" w:themeColor="text1"/>
          <w:sz w:val="24"/>
          <w:szCs w:val="24"/>
          <w:vertAlign w:val="superscript"/>
        </w:rPr>
        <w:t>[7].</w:t>
      </w:r>
      <w:r w:rsidRPr="00B14584">
        <w:rPr>
          <w:rFonts w:ascii="Times New Roman" w:hAnsi="Times New Roman" w:cs="Times New Roman"/>
          <w:color w:val="000000" w:themeColor="text1"/>
          <w:sz w:val="24"/>
          <w:szCs w:val="24"/>
        </w:rPr>
        <w:t xml:space="preserve"> The prevalence of hypertension increases after 2000 may be due to lifestyle changes, and the highest global hypertension prevalence has shifted from high-and medium – income countries [HMIC] to </w:t>
      </w:r>
      <w:r w:rsidR="00B226AB" w:rsidRPr="00B14584">
        <w:rPr>
          <w:rFonts w:ascii="Times New Roman" w:hAnsi="Times New Roman" w:cs="Times New Roman"/>
          <w:color w:val="000000" w:themeColor="text1"/>
          <w:sz w:val="24"/>
          <w:szCs w:val="24"/>
        </w:rPr>
        <w:t>low and medium</w:t>
      </w:r>
      <w:r w:rsidRPr="00B14584">
        <w:rPr>
          <w:rFonts w:ascii="Times New Roman" w:hAnsi="Times New Roman" w:cs="Times New Roman"/>
          <w:color w:val="000000" w:themeColor="text1"/>
          <w:sz w:val="24"/>
          <w:szCs w:val="24"/>
        </w:rPr>
        <w:t xml:space="preserve"> -</w:t>
      </w:r>
      <w:r w:rsidR="00B226AB" w:rsidRPr="00B14584">
        <w:rPr>
          <w:rFonts w:ascii="Times New Roman" w:hAnsi="Times New Roman" w:cs="Times New Roman"/>
          <w:color w:val="000000" w:themeColor="text1"/>
          <w:sz w:val="24"/>
          <w:szCs w:val="24"/>
        </w:rPr>
        <w:t>income countries</w:t>
      </w:r>
      <w:r w:rsidRPr="00B14584">
        <w:rPr>
          <w:rFonts w:ascii="Times New Roman" w:hAnsi="Times New Roman" w:cs="Times New Roman"/>
          <w:color w:val="000000" w:themeColor="text1"/>
          <w:sz w:val="24"/>
          <w:szCs w:val="24"/>
        </w:rPr>
        <w:t xml:space="preserve"> [LMIC] </w:t>
      </w:r>
      <w:r w:rsidRPr="00261E18">
        <w:rPr>
          <w:rFonts w:ascii="Times New Roman" w:hAnsi="Times New Roman" w:cs="Times New Roman"/>
          <w:color w:val="000000" w:themeColor="text1"/>
          <w:sz w:val="24"/>
          <w:szCs w:val="24"/>
          <w:vertAlign w:val="superscript"/>
        </w:rPr>
        <w:t>[8].</w:t>
      </w:r>
      <w:r w:rsidRPr="00B14584">
        <w:rPr>
          <w:rFonts w:ascii="Times New Roman" w:hAnsi="Times New Roman" w:cs="Times New Roman"/>
          <w:color w:val="000000" w:themeColor="text1"/>
          <w:sz w:val="24"/>
          <w:szCs w:val="24"/>
        </w:rPr>
        <w:t xml:space="preserve"> For example, in 2010, 28.5% of adult hypertension was in high-income countries and 31.5% in low -and middle -income </w:t>
      </w:r>
      <w:r w:rsidR="00B226AB" w:rsidRPr="00B14584">
        <w:rPr>
          <w:rFonts w:ascii="Times New Roman" w:hAnsi="Times New Roman" w:cs="Times New Roman"/>
          <w:color w:val="000000" w:themeColor="text1"/>
          <w:sz w:val="24"/>
          <w:szCs w:val="24"/>
        </w:rPr>
        <w:t>countries</w:t>
      </w:r>
      <w:r w:rsidR="00B226AB" w:rsidRPr="000677E1">
        <w:rPr>
          <w:rFonts w:ascii="Times New Roman" w:hAnsi="Times New Roman" w:cs="Times New Roman"/>
          <w:color w:val="000000" w:themeColor="text1"/>
          <w:sz w:val="24"/>
          <w:szCs w:val="24"/>
          <w:vertAlign w:val="superscript"/>
        </w:rPr>
        <w:t xml:space="preserve"> [</w:t>
      </w:r>
      <w:r w:rsidRPr="000677E1">
        <w:rPr>
          <w:rFonts w:ascii="Times New Roman" w:hAnsi="Times New Roman" w:cs="Times New Roman"/>
          <w:color w:val="000000" w:themeColor="text1"/>
          <w:sz w:val="24"/>
          <w:szCs w:val="24"/>
          <w:vertAlign w:val="superscript"/>
        </w:rPr>
        <w:t>9].</w:t>
      </w:r>
      <w:r w:rsidRPr="00B14584">
        <w:rPr>
          <w:rFonts w:ascii="Times New Roman" w:hAnsi="Times New Roman" w:cs="Times New Roman"/>
          <w:color w:val="000000" w:themeColor="text1"/>
          <w:sz w:val="24"/>
          <w:szCs w:val="24"/>
        </w:rPr>
        <w:t xml:space="preserve"> Because of weak health system, the number of people with hypertension who were undiagnosed, untreated, and uncontrolled is also higher in low- and middle- income countries compared to the high- income countries </w:t>
      </w:r>
      <w:r w:rsidRPr="00753138">
        <w:rPr>
          <w:rFonts w:ascii="Times New Roman" w:hAnsi="Times New Roman" w:cs="Times New Roman"/>
          <w:color w:val="000000" w:themeColor="text1"/>
          <w:sz w:val="24"/>
          <w:szCs w:val="24"/>
          <w:vertAlign w:val="superscript"/>
        </w:rPr>
        <w:t>[10]</w:t>
      </w:r>
      <w:r w:rsidRPr="00753138">
        <w:rPr>
          <w:rFonts w:ascii="Times New Roman" w:hAnsi="Times New Roman" w:cs="Times New Roman"/>
          <w:color w:val="000000" w:themeColor="text1"/>
          <w:sz w:val="24"/>
          <w:szCs w:val="24"/>
        </w:rPr>
        <w:t>.</w:t>
      </w:r>
      <w:r w:rsidRPr="00B14584">
        <w:rPr>
          <w:rFonts w:ascii="Times New Roman" w:hAnsi="Times New Roman" w:cs="Times New Roman"/>
          <w:color w:val="000000" w:themeColor="text1"/>
          <w:sz w:val="24"/>
          <w:szCs w:val="24"/>
        </w:rPr>
        <w:t xml:space="preserve"> By 2025, the projected number of people globally </w:t>
      </w:r>
      <w:r w:rsidRPr="000677E1">
        <w:rPr>
          <w:rFonts w:ascii="Times New Roman" w:hAnsi="Times New Roman" w:cs="Times New Roman"/>
          <w:color w:val="000000" w:themeColor="text1"/>
          <w:sz w:val="24"/>
          <w:szCs w:val="24"/>
          <w:vertAlign w:val="superscript"/>
        </w:rPr>
        <w:t>[11].</w:t>
      </w:r>
    </w:p>
    <w:p w14:paraId="3A56F242" w14:textId="71835676" w:rsidR="009E7B06" w:rsidRPr="00B14584" w:rsidRDefault="009E7B06"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Hypertension is a widespread problem in sub- Saharan Africa [SSA], and in some communities, has been reported to be </w:t>
      </w:r>
      <w:r w:rsidR="00B226AB" w:rsidRPr="00B14584">
        <w:rPr>
          <w:rFonts w:ascii="Times New Roman" w:hAnsi="Times New Roman" w:cs="Times New Roman"/>
          <w:color w:val="000000" w:themeColor="text1"/>
          <w:sz w:val="24"/>
          <w:szCs w:val="24"/>
        </w:rPr>
        <w:t>as high</w:t>
      </w:r>
      <w:r w:rsidRPr="00B14584">
        <w:rPr>
          <w:rFonts w:ascii="Times New Roman" w:hAnsi="Times New Roman" w:cs="Times New Roman"/>
          <w:color w:val="000000" w:themeColor="text1"/>
          <w:sz w:val="24"/>
          <w:szCs w:val="24"/>
        </w:rPr>
        <w:t xml:space="preserve"> as 38</w:t>
      </w:r>
      <w:proofErr w:type="gramStart"/>
      <w:r w:rsidRPr="00B14584">
        <w:rPr>
          <w:rFonts w:ascii="Times New Roman" w:hAnsi="Times New Roman" w:cs="Times New Roman"/>
          <w:color w:val="000000" w:themeColor="text1"/>
          <w:sz w:val="24"/>
          <w:szCs w:val="24"/>
        </w:rPr>
        <w:t>%</w:t>
      </w:r>
      <w:r w:rsidRPr="000677E1">
        <w:rPr>
          <w:rFonts w:ascii="Times New Roman" w:hAnsi="Times New Roman" w:cs="Times New Roman"/>
          <w:color w:val="000000" w:themeColor="text1"/>
          <w:sz w:val="24"/>
          <w:szCs w:val="24"/>
          <w:vertAlign w:val="superscript"/>
        </w:rPr>
        <w:t>[</w:t>
      </w:r>
      <w:proofErr w:type="gramEnd"/>
      <w:r w:rsidRPr="000677E1">
        <w:rPr>
          <w:rFonts w:ascii="Times New Roman" w:hAnsi="Times New Roman" w:cs="Times New Roman"/>
          <w:color w:val="000000" w:themeColor="text1"/>
          <w:sz w:val="24"/>
          <w:szCs w:val="24"/>
          <w:vertAlign w:val="superscript"/>
        </w:rPr>
        <w:t xml:space="preserve">12]. </w:t>
      </w:r>
      <w:r w:rsidRPr="00B14584">
        <w:rPr>
          <w:rFonts w:ascii="Times New Roman" w:hAnsi="Times New Roman" w:cs="Times New Roman"/>
          <w:color w:val="000000" w:themeColor="text1"/>
          <w:sz w:val="24"/>
          <w:szCs w:val="24"/>
        </w:rPr>
        <w:t>In 2015,</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the prevalence of hypertension among the Ethiopian population was estimate to be 19.6% [23.7% among urban population and 14.7% among the rural and urban combined population]</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[20.6% among males and 19.2% among females][</w:t>
      </w:r>
      <w:r w:rsidRPr="000677E1">
        <w:rPr>
          <w:rFonts w:ascii="Times New Roman" w:hAnsi="Times New Roman" w:cs="Times New Roman"/>
          <w:color w:val="000000" w:themeColor="text1"/>
          <w:sz w:val="24"/>
          <w:szCs w:val="24"/>
          <w:vertAlign w:val="superscript"/>
        </w:rPr>
        <w:t xml:space="preserve">13].  </w:t>
      </w:r>
    </w:p>
    <w:p w14:paraId="3498A079" w14:textId="3AD6145C" w:rsidR="009E7B06" w:rsidRPr="00B14584" w:rsidRDefault="009E7B06" w:rsidP="00931FBE">
      <w:pPr>
        <w:spacing w:line="48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Studies in different parts of Ethiopia also showed a high prevalence of hypertension in the country. The prevalence of hypertension in Jimma was 21.3%</w:t>
      </w:r>
      <w:r w:rsidR="00436086">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[ 22.2% in males and females]</w:t>
      </w:r>
      <w:r w:rsidRPr="000677E1">
        <w:rPr>
          <w:rFonts w:ascii="Times New Roman" w:hAnsi="Times New Roman" w:cs="Times New Roman"/>
          <w:color w:val="000000" w:themeColor="text1"/>
          <w:sz w:val="24"/>
          <w:szCs w:val="24"/>
          <w:vertAlign w:val="superscript"/>
        </w:rPr>
        <w:t>[14]</w:t>
      </w:r>
      <w:r>
        <w:rPr>
          <w:rFonts w:ascii="Times New Roman" w:hAnsi="Times New Roman" w:cs="Times New Roman"/>
          <w:color w:val="000000" w:themeColor="text1"/>
          <w:sz w:val="24"/>
          <w:szCs w:val="24"/>
          <w:vertAlign w:val="superscript"/>
        </w:rPr>
        <w:t>,</w:t>
      </w:r>
      <w:r w:rsidRPr="00B14584">
        <w:rPr>
          <w:rFonts w:ascii="Times New Roman" w:hAnsi="Times New Roman" w:cs="Times New Roman"/>
          <w:color w:val="000000" w:themeColor="text1"/>
          <w:sz w:val="24"/>
          <w:szCs w:val="24"/>
        </w:rPr>
        <w:t xml:space="preserve"> 25.1% in Bahir Dar city </w:t>
      </w:r>
      <w:r w:rsidRPr="000677E1">
        <w:rPr>
          <w:rFonts w:ascii="Times New Roman" w:hAnsi="Times New Roman" w:cs="Times New Roman"/>
          <w:color w:val="000000" w:themeColor="text1"/>
          <w:sz w:val="24"/>
          <w:szCs w:val="24"/>
          <w:vertAlign w:val="superscript"/>
        </w:rPr>
        <w:t>[15],</w:t>
      </w:r>
      <w:r w:rsidRPr="00B14584">
        <w:rPr>
          <w:rFonts w:ascii="Times New Roman" w:hAnsi="Times New Roman" w:cs="Times New Roman"/>
          <w:color w:val="000000" w:themeColor="text1"/>
          <w:sz w:val="24"/>
          <w:szCs w:val="24"/>
        </w:rPr>
        <w:t>16.45</w:t>
      </w:r>
      <w:proofErr w:type="gramStart"/>
      <w:r w:rsidRPr="00B14584">
        <w:rPr>
          <w:rFonts w:ascii="Times New Roman" w:hAnsi="Times New Roman" w:cs="Times New Roman"/>
          <w:color w:val="000000" w:themeColor="text1"/>
          <w:sz w:val="24"/>
          <w:szCs w:val="24"/>
        </w:rPr>
        <w:t>%</w:t>
      </w:r>
      <w:r w:rsidRPr="000677E1">
        <w:rPr>
          <w:rFonts w:ascii="Times New Roman" w:hAnsi="Times New Roman" w:cs="Times New Roman"/>
          <w:color w:val="000000" w:themeColor="text1"/>
          <w:sz w:val="24"/>
          <w:szCs w:val="24"/>
          <w:vertAlign w:val="superscript"/>
        </w:rPr>
        <w:t>[</w:t>
      </w:r>
      <w:proofErr w:type="gramEnd"/>
      <w:r w:rsidRPr="000677E1">
        <w:rPr>
          <w:rFonts w:ascii="Times New Roman" w:hAnsi="Times New Roman" w:cs="Times New Roman"/>
          <w:color w:val="000000" w:themeColor="text1"/>
          <w:sz w:val="24"/>
          <w:szCs w:val="24"/>
          <w:vertAlign w:val="superscript"/>
        </w:rPr>
        <w:t xml:space="preserve">16] </w:t>
      </w:r>
      <w:r w:rsidRPr="00B14584">
        <w:rPr>
          <w:rFonts w:ascii="Times New Roman" w:hAnsi="Times New Roman" w:cs="Times New Roman"/>
          <w:color w:val="000000" w:themeColor="text1"/>
          <w:sz w:val="24"/>
          <w:szCs w:val="24"/>
        </w:rPr>
        <w:t>in Addis Ababa [19.13% among bankers and 21.8% among teachers</w:t>
      </w:r>
      <w:r>
        <w:rPr>
          <w:rFonts w:ascii="Times New Roman" w:hAnsi="Times New Roman" w:cs="Times New Roman"/>
          <w:color w:val="000000" w:themeColor="text1"/>
          <w:sz w:val="24"/>
          <w:szCs w:val="24"/>
        </w:rPr>
        <w:t>]</w:t>
      </w:r>
      <w:r w:rsidRPr="000677E1">
        <w:rPr>
          <w:rFonts w:ascii="Times New Roman" w:hAnsi="Times New Roman" w:cs="Times New Roman"/>
          <w:color w:val="000000" w:themeColor="text1"/>
          <w:sz w:val="24"/>
          <w:szCs w:val="24"/>
          <w:vertAlign w:val="superscript"/>
        </w:rPr>
        <w:t xml:space="preserve">[17], </w:t>
      </w:r>
      <w:r w:rsidRPr="00B14584">
        <w:rPr>
          <w:rFonts w:ascii="Times New Roman" w:hAnsi="Times New Roman" w:cs="Times New Roman"/>
          <w:color w:val="000000" w:themeColor="text1"/>
          <w:sz w:val="24"/>
          <w:szCs w:val="24"/>
        </w:rPr>
        <w:t>and 27.9% in Dabat district and Gondar town [30.7% among urban and 25.3% among rural residents</w:t>
      </w:r>
      <w:r>
        <w:rPr>
          <w:rFonts w:ascii="Times New Roman" w:hAnsi="Times New Roman" w:cs="Times New Roman"/>
          <w:color w:val="000000" w:themeColor="text1"/>
          <w:sz w:val="24"/>
          <w:szCs w:val="24"/>
        </w:rPr>
        <w:t>]</w:t>
      </w:r>
      <w:r w:rsidRPr="00CC518E">
        <w:rPr>
          <w:rFonts w:ascii="Times New Roman" w:hAnsi="Times New Roman" w:cs="Times New Roman"/>
          <w:color w:val="000000" w:themeColor="text1"/>
          <w:sz w:val="24"/>
          <w:szCs w:val="24"/>
          <w:vertAlign w:val="superscript"/>
        </w:rPr>
        <w:t>[18].</w:t>
      </w:r>
    </w:p>
    <w:p w14:paraId="2BB364EE" w14:textId="6B82DE32" w:rsidR="00D5578C" w:rsidRPr="00B14584" w:rsidRDefault="00D5578C" w:rsidP="00931FBE">
      <w:pPr>
        <w:spacing w:line="48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There is no single precise cause of hypertension </w:t>
      </w:r>
      <w:r w:rsidRPr="00B14584">
        <w:rPr>
          <w:rFonts w:ascii="Times New Roman" w:hAnsi="Times New Roman" w:cs="Times New Roman"/>
          <w:color w:val="000000" w:themeColor="text1"/>
          <w:sz w:val="24"/>
          <w:szCs w:val="24"/>
          <w:vertAlign w:val="superscript"/>
        </w:rPr>
        <w:t>[19].</w:t>
      </w:r>
      <w:r w:rsidRPr="00B14584">
        <w:rPr>
          <w:rFonts w:ascii="Times New Roman" w:hAnsi="Times New Roman" w:cs="Times New Roman"/>
          <w:color w:val="000000" w:themeColor="text1"/>
          <w:sz w:val="24"/>
          <w:szCs w:val="24"/>
        </w:rPr>
        <w:t xml:space="preserve"> However, there are known risk factors that increase the possibility of hypertension. The risk factors of hypertension can be classified as modifiable and nonmodified [</w:t>
      </w:r>
      <w:r w:rsidRPr="00B14584">
        <w:rPr>
          <w:rFonts w:ascii="Times New Roman" w:hAnsi="Times New Roman" w:cs="Times New Roman"/>
          <w:color w:val="000000" w:themeColor="text1"/>
          <w:sz w:val="24"/>
          <w:szCs w:val="24"/>
          <w:vertAlign w:val="superscript"/>
        </w:rPr>
        <w:t>20</w:t>
      </w:r>
      <w:r w:rsidRPr="00B14584">
        <w:rPr>
          <w:rFonts w:ascii="Times New Roman" w:hAnsi="Times New Roman" w:cs="Times New Roman"/>
          <w:color w:val="000000" w:themeColor="text1"/>
          <w:sz w:val="24"/>
          <w:szCs w:val="24"/>
        </w:rPr>
        <w:t>].modifiable risk factors are risk factors of hypertension that many people can reduce their blood pressure by changing their diet and lifestyle.</w:t>
      </w:r>
      <w:r w:rsidR="00BF7258">
        <w:rPr>
          <w:rFonts w:ascii="Times New Roman" w:hAnsi="Times New Roman" w:cs="Times New Roman"/>
          <w:color w:val="000000" w:themeColor="text1"/>
          <w:sz w:val="24"/>
          <w:szCs w:val="24"/>
        </w:rPr>
        <w:t>T</w:t>
      </w:r>
      <w:r w:rsidRPr="00B14584">
        <w:rPr>
          <w:rFonts w:ascii="Times New Roman" w:hAnsi="Times New Roman" w:cs="Times New Roman"/>
          <w:color w:val="000000" w:themeColor="text1"/>
          <w:sz w:val="24"/>
          <w:szCs w:val="24"/>
        </w:rPr>
        <w:t xml:space="preserve">hey include </w:t>
      </w:r>
      <w:r w:rsidRPr="00B14584">
        <w:rPr>
          <w:rFonts w:ascii="Times New Roman" w:hAnsi="Times New Roman" w:cs="Times New Roman"/>
          <w:color w:val="000000" w:themeColor="text1"/>
          <w:sz w:val="24"/>
          <w:szCs w:val="24"/>
        </w:rPr>
        <w:lastRenderedPageBreak/>
        <w:t>unhealthy diets high in saturated fat and trans fats, and low intake of fruits and vegetables],physical inactivity, consumption of tobacco and alcohol ,and being overweight or obese, whereas the nonmodifiable risk factors of hypertension , age over 65 years ,gender, genetics, and coexisting disease such as diabetes or kidney disease</w:t>
      </w:r>
      <w:r w:rsidRPr="00CC518E">
        <w:rPr>
          <w:rFonts w:ascii="Times New Roman" w:hAnsi="Times New Roman" w:cs="Times New Roman"/>
          <w:color w:val="000000" w:themeColor="text1"/>
          <w:sz w:val="24"/>
          <w:szCs w:val="24"/>
          <w:vertAlign w:val="superscript"/>
        </w:rPr>
        <w:t>[21].</w:t>
      </w:r>
    </w:p>
    <w:p w14:paraId="55E05C9B" w14:textId="77777777" w:rsidR="0029560A" w:rsidRPr="00B14584" w:rsidRDefault="0029560A" w:rsidP="00931FBE">
      <w:pPr>
        <w:spacing w:line="48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Many studies in Ethiopian have identified risk factors associated with hypertension ,for example, the male gender, overweight, and sleep  duration of &lt;5 hours</w:t>
      </w:r>
      <w:r w:rsidRPr="00CC518E">
        <w:rPr>
          <w:rFonts w:ascii="Times New Roman" w:hAnsi="Times New Roman" w:cs="Times New Roman"/>
          <w:color w:val="000000" w:themeColor="text1"/>
          <w:sz w:val="24"/>
          <w:szCs w:val="24"/>
          <w:vertAlign w:val="superscript"/>
        </w:rPr>
        <w:t>[22]</w:t>
      </w:r>
      <w:r>
        <w:rPr>
          <w:rFonts w:ascii="Times New Roman" w:hAnsi="Times New Roman" w:cs="Times New Roman"/>
          <w:color w:val="000000" w:themeColor="text1"/>
          <w:sz w:val="24"/>
          <w:szCs w:val="24"/>
        </w:rPr>
        <w:t>;</w:t>
      </w:r>
      <w:r w:rsidRPr="00B14584">
        <w:rPr>
          <w:rFonts w:ascii="Times New Roman" w:hAnsi="Times New Roman" w:cs="Times New Roman"/>
          <w:color w:val="000000" w:themeColor="text1"/>
          <w:sz w:val="24"/>
          <w:szCs w:val="24"/>
        </w:rPr>
        <w:t xml:space="preserve">age, having ever smoked cigarette ,  the number of hours spent walking/cycling per day, history of diabetics , adding salts to food in addition to the normal amount that is added to the during cooking, and body mass index </w:t>
      </w:r>
      <w:r w:rsidRPr="00CC518E">
        <w:rPr>
          <w:rFonts w:ascii="Times New Roman" w:hAnsi="Times New Roman" w:cs="Times New Roman"/>
          <w:color w:val="000000" w:themeColor="text1"/>
          <w:sz w:val="24"/>
          <w:szCs w:val="24"/>
          <w:vertAlign w:val="superscript"/>
        </w:rPr>
        <w:t>[15]</w:t>
      </w:r>
      <w:r w:rsidRPr="00B14584">
        <w:rPr>
          <w:rFonts w:ascii="Times New Roman" w:hAnsi="Times New Roman" w:cs="Times New Roman"/>
          <w:color w:val="000000" w:themeColor="text1"/>
          <w:sz w:val="24"/>
          <w:szCs w:val="24"/>
        </w:rPr>
        <w:t xml:space="preserve"> ; having ever been told hypertensive ,using animal product butter, physical inactivity, BMI 25.0 to 29.9 and greater than 30</w:t>
      </w:r>
      <w:r w:rsidRPr="00753138">
        <w:rPr>
          <w:rFonts w:ascii="Times New Roman" w:hAnsi="Times New Roman" w:cs="Times New Roman"/>
          <w:color w:val="000000" w:themeColor="text1"/>
          <w:sz w:val="24"/>
          <w:szCs w:val="24"/>
          <w:vertAlign w:val="superscript"/>
        </w:rPr>
        <w:t>[23]</w:t>
      </w:r>
      <w:r w:rsidRPr="00B14584">
        <w:rPr>
          <w:rFonts w:ascii="Times New Roman" w:hAnsi="Times New Roman" w:cs="Times New Roman"/>
          <w:color w:val="000000" w:themeColor="text1"/>
          <w:sz w:val="24"/>
          <w:szCs w:val="24"/>
        </w:rPr>
        <w:t>; age, cigarette smoking , alcohol drinking, and tobacco use, alcohol abuse, overweight</w:t>
      </w:r>
      <w:r w:rsidRPr="00CC518E">
        <w:rPr>
          <w:rFonts w:ascii="Times New Roman" w:hAnsi="Times New Roman" w:cs="Times New Roman"/>
          <w:color w:val="000000" w:themeColor="text1"/>
          <w:sz w:val="24"/>
          <w:szCs w:val="24"/>
          <w:vertAlign w:val="superscript"/>
        </w:rPr>
        <w:t>[24].</w:t>
      </w:r>
    </w:p>
    <w:p w14:paraId="1B4D7B5B" w14:textId="42FF8665" w:rsidR="0029560A" w:rsidRPr="00B14584" w:rsidRDefault="0029560A" w:rsidP="00931FBE">
      <w:pPr>
        <w:spacing w:line="48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Generally, different literatures showed that the prevalence of hypertension in increasing radically especially in developing countries like Ethiopia and particularly in urban settings.  Its prevalence is associated with socioeconomic, demographic, lifestyle, and dietary factors. The present study thus aimed to evaluate the prevalence </w:t>
      </w:r>
      <w:r w:rsidR="00B226AB" w:rsidRPr="00B14584">
        <w:rPr>
          <w:rFonts w:ascii="Times New Roman" w:hAnsi="Times New Roman" w:cs="Times New Roman"/>
          <w:color w:val="000000" w:themeColor="text1"/>
          <w:sz w:val="24"/>
          <w:szCs w:val="24"/>
        </w:rPr>
        <w:t>of</w:t>
      </w:r>
      <w:r w:rsidRPr="00B14584">
        <w:rPr>
          <w:rFonts w:ascii="Times New Roman" w:hAnsi="Times New Roman" w:cs="Times New Roman"/>
          <w:color w:val="000000" w:themeColor="text1"/>
          <w:sz w:val="24"/>
          <w:szCs w:val="24"/>
        </w:rPr>
        <w:t xml:space="preserve"> hypertension and associated risk factors.</w:t>
      </w:r>
    </w:p>
    <w:p w14:paraId="06820BC2" w14:textId="77777777" w:rsidR="0029560A" w:rsidRPr="00080DAF" w:rsidRDefault="0029560A" w:rsidP="00931FBE">
      <w:pPr>
        <w:spacing w:line="480" w:lineRule="auto"/>
        <w:jc w:val="both"/>
        <w:rPr>
          <w:rFonts w:ascii="Times New Roman" w:hAnsi="Times New Roman" w:cs="Times New Roman"/>
          <w:b/>
          <w:bCs/>
          <w:color w:val="000000" w:themeColor="text1"/>
          <w:sz w:val="24"/>
          <w:szCs w:val="24"/>
        </w:rPr>
      </w:pPr>
      <w:r w:rsidRPr="00080DAF">
        <w:rPr>
          <w:rFonts w:ascii="Times New Roman" w:hAnsi="Times New Roman" w:cs="Times New Roman"/>
          <w:b/>
          <w:bCs/>
          <w:color w:val="000000" w:themeColor="text1"/>
          <w:sz w:val="28"/>
          <w:szCs w:val="28"/>
        </w:rPr>
        <w:t xml:space="preserve">BLOOD PRESSURE [BP]: </w:t>
      </w:r>
    </w:p>
    <w:p w14:paraId="4609BFB5" w14:textId="77777777" w:rsidR="0029560A" w:rsidRPr="00B14584" w:rsidRDefault="0029560A" w:rsidP="00931FBE">
      <w:pPr>
        <w:spacing w:line="360" w:lineRule="auto"/>
        <w:jc w:val="both"/>
        <w:rPr>
          <w:rFonts w:ascii="Times New Roman" w:hAnsi="Times New Roman" w:cs="Times New Roman"/>
          <w:sz w:val="24"/>
          <w:szCs w:val="24"/>
        </w:rPr>
      </w:pPr>
      <w:r w:rsidRPr="00B14584">
        <w:rPr>
          <w:rFonts w:ascii="Times New Roman" w:hAnsi="Times New Roman" w:cs="Times New Roman"/>
        </w:rPr>
        <w:t xml:space="preserve">Blood </w:t>
      </w:r>
      <w:r w:rsidRPr="00B14584">
        <w:rPr>
          <w:rFonts w:ascii="Times New Roman" w:hAnsi="Times New Roman" w:cs="Times New Roman"/>
          <w:sz w:val="24"/>
          <w:szCs w:val="24"/>
        </w:rPr>
        <w:t>pressure is defined as lateral pressure everted by the blood on the walls of the blood vessels while following through them. Blood pressure in a blood vessel depends upon two things.</w:t>
      </w:r>
    </w:p>
    <w:p w14:paraId="7F0C5F5D" w14:textId="540BAE8E" w:rsidR="0029560A" w:rsidRPr="00B14584" w:rsidRDefault="0029560A" w:rsidP="00931FBE">
      <w:pPr>
        <w:spacing w:line="360" w:lineRule="auto"/>
        <w:jc w:val="both"/>
        <w:rPr>
          <w:rFonts w:ascii="Times New Roman" w:hAnsi="Times New Roman" w:cs="Times New Roman"/>
          <w:sz w:val="24"/>
          <w:szCs w:val="24"/>
        </w:rPr>
      </w:pPr>
      <w:r w:rsidRPr="00B14584">
        <w:rPr>
          <w:rFonts w:ascii="Times New Roman" w:hAnsi="Times New Roman" w:cs="Times New Roman"/>
          <w:sz w:val="24"/>
          <w:szCs w:val="24"/>
        </w:rPr>
        <w:t xml:space="preserve">1)Distance </w:t>
      </w:r>
      <w:r w:rsidR="00B226AB" w:rsidRPr="00B14584">
        <w:rPr>
          <w:rFonts w:ascii="Times New Roman" w:hAnsi="Times New Roman" w:cs="Times New Roman"/>
          <w:sz w:val="24"/>
          <w:szCs w:val="24"/>
        </w:rPr>
        <w:t>from</w:t>
      </w:r>
      <w:r w:rsidRPr="00B14584">
        <w:rPr>
          <w:rFonts w:ascii="Times New Roman" w:hAnsi="Times New Roman" w:cs="Times New Roman"/>
          <w:sz w:val="24"/>
          <w:szCs w:val="24"/>
        </w:rPr>
        <w:t xml:space="preserve"> the heart and   2) Nature of the blood vessel.</w:t>
      </w:r>
    </w:p>
    <w:p w14:paraId="70D82D0E" w14:textId="77777777" w:rsidR="00311131" w:rsidRPr="00B14584" w:rsidRDefault="00311131"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Blood pressure is more in blood vessels close to the heart. Blood pressure is more in arterial system then in the venous system. This is because walls of arteries are thicker and less elastic; the walls of the veins are thinner and more elastic.</w:t>
      </w:r>
    </w:p>
    <w:p w14:paraId="30455837" w14:textId="77777777" w:rsidR="00311131" w:rsidRPr="00CC518E" w:rsidRDefault="00311131"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lastRenderedPageBreak/>
        <w:t>Normal blood pressure is 120/80mmHg.systolic BP (SBP) is the maximum BP during the ventricular systole- 120mmHg. Range:110-130mmHg. Diastolic BP (DBP) is the minimum pressure during the ventricular diastole. It is 80mmHg. Range: 70-90mmHg.</w:t>
      </w:r>
    </w:p>
    <w:p w14:paraId="6F55FFA2" w14:textId="77777777" w:rsidR="00311131" w:rsidRPr="00080DAF" w:rsidRDefault="00311131" w:rsidP="00931FBE">
      <w:pPr>
        <w:jc w:val="both"/>
        <w:rPr>
          <w:rFonts w:ascii="Times New Roman" w:hAnsi="Times New Roman" w:cs="Times New Roman"/>
          <w:b/>
          <w:bCs/>
          <w:sz w:val="28"/>
          <w:szCs w:val="28"/>
        </w:rPr>
      </w:pPr>
      <w:r w:rsidRPr="00080DAF">
        <w:rPr>
          <w:rFonts w:ascii="Times New Roman" w:hAnsi="Times New Roman" w:cs="Times New Roman"/>
          <w:b/>
          <w:bCs/>
          <w:sz w:val="28"/>
          <w:szCs w:val="28"/>
        </w:rPr>
        <w:t>PHYSIOLOGICAL VARIATIONS:</w:t>
      </w:r>
    </w:p>
    <w:p w14:paraId="513CD8E5" w14:textId="77777777" w:rsidR="00311131" w:rsidRPr="00B14584" w:rsidRDefault="00311131" w:rsidP="00931FBE">
      <w:pPr>
        <w:spacing w:line="360" w:lineRule="auto"/>
        <w:jc w:val="both"/>
        <w:rPr>
          <w:rFonts w:ascii="Times New Roman" w:hAnsi="Times New Roman" w:cs="Times New Roman"/>
          <w:sz w:val="24"/>
          <w:szCs w:val="24"/>
        </w:rPr>
      </w:pPr>
      <w:r w:rsidRPr="00B14584">
        <w:rPr>
          <w:rFonts w:ascii="Times New Roman" w:hAnsi="Times New Roman" w:cs="Times New Roman"/>
          <w:color w:val="000000" w:themeColor="text1"/>
          <w:sz w:val="24"/>
          <w:szCs w:val="24"/>
        </w:rPr>
        <w:t>Age: BP more in adult then in children.</w:t>
      </w:r>
    </w:p>
    <w:p w14:paraId="2659AA86" w14:textId="77777777" w:rsidR="00311131" w:rsidRPr="00B14584" w:rsidRDefault="00311131"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rPr>
        <w:t xml:space="preserve">SEX: BP </w:t>
      </w:r>
      <w:r w:rsidRPr="00B14584">
        <w:rPr>
          <w:rFonts w:ascii="Times New Roman" w:hAnsi="Times New Roman" w:cs="Times New Roman"/>
          <w:color w:val="000000" w:themeColor="text1"/>
          <w:sz w:val="24"/>
          <w:szCs w:val="24"/>
        </w:rPr>
        <w:t>more in male than female.</w:t>
      </w:r>
    </w:p>
    <w:p w14:paraId="58EFAEA5" w14:textId="77777777" w:rsidR="00311131" w:rsidRPr="00B14584" w:rsidRDefault="00311131" w:rsidP="00931FBE">
      <w:pPr>
        <w:spacing w:line="360" w:lineRule="auto"/>
        <w:jc w:val="both"/>
        <w:rPr>
          <w:rFonts w:ascii="Times New Roman" w:hAnsi="Times New Roman" w:cs="Times New Roman"/>
          <w:color w:val="000000" w:themeColor="text1"/>
        </w:rPr>
      </w:pPr>
      <w:r w:rsidRPr="00B14584">
        <w:rPr>
          <w:rFonts w:ascii="Times New Roman" w:hAnsi="Times New Roman" w:cs="Times New Roman"/>
          <w:color w:val="000000" w:themeColor="text1"/>
        </w:rPr>
        <w:t>PREGNANCY</w:t>
      </w:r>
      <w:r w:rsidRPr="00B14584">
        <w:rPr>
          <w:rFonts w:ascii="Times New Roman" w:hAnsi="Times New Roman" w:cs="Times New Roman"/>
          <w:color w:val="000000" w:themeColor="text1"/>
          <w:sz w:val="24"/>
          <w:szCs w:val="24"/>
        </w:rPr>
        <w:t>:  During the later stages of pregnancy BP usually increase</w:t>
      </w:r>
      <w:r w:rsidRPr="00B14584">
        <w:rPr>
          <w:rFonts w:ascii="Times New Roman" w:hAnsi="Times New Roman" w:cs="Times New Roman"/>
          <w:color w:val="000000" w:themeColor="text1"/>
        </w:rPr>
        <w:t>.</w:t>
      </w:r>
    </w:p>
    <w:p w14:paraId="7E0BD338" w14:textId="77777777" w:rsidR="00311131" w:rsidRPr="00B14584" w:rsidRDefault="00311131"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rPr>
        <w:t xml:space="preserve">ALTITUDE: </w:t>
      </w:r>
      <w:r w:rsidRPr="00B14584">
        <w:rPr>
          <w:rFonts w:ascii="Times New Roman" w:hAnsi="Times New Roman" w:cs="Times New Roman"/>
          <w:color w:val="000000" w:themeColor="text1"/>
          <w:sz w:val="24"/>
          <w:szCs w:val="24"/>
        </w:rPr>
        <w:t>BP is higher in people living at higher altitude.</w:t>
      </w:r>
    </w:p>
    <w:p w14:paraId="26B2FF09" w14:textId="77777777" w:rsidR="00311131" w:rsidRPr="00B14584" w:rsidRDefault="00311131"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rPr>
        <w:t xml:space="preserve">EXERCISE: </w:t>
      </w:r>
      <w:r w:rsidRPr="00B14584">
        <w:rPr>
          <w:rFonts w:ascii="Times New Roman" w:hAnsi="Times New Roman" w:cs="Times New Roman"/>
          <w:color w:val="000000" w:themeColor="text1"/>
          <w:sz w:val="24"/>
          <w:szCs w:val="24"/>
        </w:rPr>
        <w:t>Systolic BP increases during exercise.</w:t>
      </w:r>
    </w:p>
    <w:p w14:paraId="3BEEC121" w14:textId="77777777" w:rsidR="00311131" w:rsidRPr="00B14584" w:rsidRDefault="00311131" w:rsidP="00931FBE">
      <w:pPr>
        <w:spacing w:line="360" w:lineRule="auto"/>
        <w:jc w:val="both"/>
        <w:rPr>
          <w:rFonts w:ascii="Times New Roman" w:hAnsi="Times New Roman" w:cs="Times New Roman"/>
          <w:color w:val="000000" w:themeColor="text1"/>
        </w:rPr>
      </w:pPr>
      <w:r w:rsidRPr="00B14584">
        <w:rPr>
          <w:rFonts w:ascii="Times New Roman" w:hAnsi="Times New Roman" w:cs="Times New Roman"/>
          <w:color w:val="000000" w:themeColor="text1"/>
        </w:rPr>
        <w:t xml:space="preserve">EMOTION: </w:t>
      </w:r>
      <w:r w:rsidRPr="00B14584">
        <w:rPr>
          <w:rFonts w:ascii="Times New Roman" w:hAnsi="Times New Roman" w:cs="Times New Roman"/>
          <w:color w:val="000000" w:themeColor="text1"/>
          <w:sz w:val="24"/>
          <w:szCs w:val="24"/>
        </w:rPr>
        <w:t>BP rises during emotional expressions</w:t>
      </w:r>
      <w:r w:rsidRPr="00B14584">
        <w:rPr>
          <w:rFonts w:ascii="Times New Roman" w:hAnsi="Times New Roman" w:cs="Times New Roman"/>
          <w:color w:val="000000" w:themeColor="text1"/>
        </w:rPr>
        <w:t xml:space="preserve">. </w:t>
      </w:r>
    </w:p>
    <w:p w14:paraId="063A5631" w14:textId="7FA22253" w:rsidR="00E301F6" w:rsidRPr="007C1413" w:rsidRDefault="00311131"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rPr>
        <w:t xml:space="preserve">SLEEP: </w:t>
      </w:r>
      <w:r w:rsidRPr="00B14584">
        <w:rPr>
          <w:rFonts w:ascii="Times New Roman" w:hAnsi="Times New Roman" w:cs="Times New Roman"/>
          <w:color w:val="000000" w:themeColor="text1"/>
          <w:sz w:val="24"/>
          <w:szCs w:val="24"/>
        </w:rPr>
        <w:t>BP falls during sleep.</w:t>
      </w:r>
    </w:p>
    <w:p w14:paraId="4E1E3F51" w14:textId="38232CE4" w:rsidR="00F8669C" w:rsidRPr="00024497" w:rsidRDefault="00C777BE" w:rsidP="00931FBE">
      <w:pPr>
        <w:jc w:val="both"/>
        <w:rPr>
          <w:rFonts w:ascii="Times New Roman" w:hAnsi="Times New Roman" w:cs="Times New Roman"/>
          <w:b/>
          <w:bCs/>
          <w:sz w:val="28"/>
          <w:szCs w:val="28"/>
        </w:rPr>
      </w:pPr>
      <w:r w:rsidRPr="00024497">
        <w:rPr>
          <w:rFonts w:ascii="Times New Roman" w:hAnsi="Times New Roman" w:cs="Times New Roman"/>
          <w:b/>
          <w:bCs/>
          <w:sz w:val="28"/>
          <w:szCs w:val="28"/>
        </w:rPr>
        <w:t>HYPERTENSION:</w:t>
      </w:r>
    </w:p>
    <w:p w14:paraId="796FEB80" w14:textId="70AF8C1D" w:rsidR="00F8669C" w:rsidRPr="00D45A0F" w:rsidRDefault="00024497" w:rsidP="00931FBE">
      <w:pPr>
        <w:pStyle w:val="ListParagraph"/>
        <w:numPr>
          <w:ilvl w:val="0"/>
          <w:numId w:val="1"/>
        </w:numPr>
        <w:spacing w:line="360" w:lineRule="auto"/>
        <w:jc w:val="both"/>
        <w:rPr>
          <w:del w:id="1" w:author="Microsoft Word" w:date="2024-02-10T22:58:00Z"/>
          <w:rFonts w:ascii="Times New Roman" w:hAnsi="Times New Roman" w:cs="Times New Roman"/>
          <w:color w:val="0D0D0D" w:themeColor="text1" w:themeTint="F2"/>
          <w:sz w:val="24"/>
          <w:szCs w:val="24"/>
        </w:rPr>
      </w:pPr>
      <w:r w:rsidRPr="00D45A0F">
        <w:rPr>
          <w:rFonts w:ascii="Times New Roman" w:hAnsi="Times New Roman" w:cs="Times New Roman"/>
          <w:color w:val="0D0D0D" w:themeColor="text1" w:themeTint="F2"/>
          <w:sz w:val="24"/>
          <w:szCs w:val="24"/>
        </w:rPr>
        <w:t>Therefore</w:t>
      </w:r>
      <w:r w:rsidRPr="00D45A0F">
        <w:rPr>
          <w:rFonts w:ascii="Times New Roman" w:hAnsi="Times New Roman" w:cs="Times New Roman"/>
          <w:sz w:val="24"/>
          <w:szCs w:val="24"/>
        </w:rPr>
        <w:t>,</w:t>
      </w:r>
      <w:r w:rsidR="00F8669C" w:rsidRPr="00D45A0F">
        <w:rPr>
          <w:rFonts w:ascii="Times New Roman" w:hAnsi="Times New Roman" w:cs="Times New Roman"/>
          <w:sz w:val="24"/>
          <w:szCs w:val="24"/>
        </w:rPr>
        <w:t xml:space="preserve"> Salt consumption: </w:t>
      </w:r>
      <w:r w:rsidR="00F8669C" w:rsidRPr="00D45A0F">
        <w:rPr>
          <w:rFonts w:ascii="Times New Roman" w:hAnsi="Times New Roman" w:cs="Times New Roman"/>
          <w:color w:val="0D0D0D" w:themeColor="text1" w:themeTint="F2"/>
          <w:sz w:val="24"/>
          <w:szCs w:val="24"/>
        </w:rPr>
        <w:t xml:space="preserve">salt intake can promote rigidity to vascular smooth muscle and excessive salt intake [ more than 8-10gm per day] may result in hypertension </w:t>
      </w:r>
      <w:del w:id="2" w:author="Microsoft Word" w:date="2024-02-10T22:58:00Z">
        <w:r w:rsidR="00F8669C" w:rsidRPr="00D45A0F">
          <w:rPr>
            <w:rFonts w:ascii="Times New Roman" w:hAnsi="Times New Roman" w:cs="Times New Roman"/>
            <w:color w:val="0D0D0D" w:themeColor="text1" w:themeTint="F2"/>
            <w:sz w:val="24"/>
            <w:szCs w:val="24"/>
          </w:rPr>
          <w:delText xml:space="preserve">         </w:delText>
        </w:r>
      </w:del>
    </w:p>
    <w:p w14:paraId="55AA8EFA" w14:textId="7ACB09D4" w:rsidR="00F8669C" w:rsidRPr="00EF667B" w:rsidRDefault="00024497" w:rsidP="00931FBE">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Hyperte</w:t>
      </w:r>
      <w:r w:rsidR="00424829">
        <w:rPr>
          <w:rFonts w:ascii="Times New Roman" w:hAnsi="Times New Roman" w:cs="Times New Roman"/>
          <w:color w:val="000000" w:themeColor="text1"/>
          <w:sz w:val="24"/>
          <w:szCs w:val="24"/>
        </w:rPr>
        <w:t>nsion</w:t>
      </w:r>
      <w:proofErr w:type="spellEnd"/>
      <w:r w:rsidR="00F8669C" w:rsidRPr="00EF667B">
        <w:rPr>
          <w:rFonts w:ascii="Times New Roman" w:hAnsi="Times New Roman" w:cs="Times New Roman"/>
          <w:color w:val="000000" w:themeColor="text1"/>
          <w:sz w:val="24"/>
          <w:szCs w:val="24"/>
        </w:rPr>
        <w:t xml:space="preserve"> is </w:t>
      </w:r>
      <w:r w:rsidRPr="00EF667B">
        <w:rPr>
          <w:rFonts w:ascii="Times New Roman" w:hAnsi="Times New Roman" w:cs="Times New Roman"/>
          <w:color w:val="000000" w:themeColor="text1"/>
          <w:sz w:val="24"/>
          <w:szCs w:val="24"/>
        </w:rPr>
        <w:t>defined</w:t>
      </w:r>
      <w:r w:rsidR="00F8669C" w:rsidRPr="00EF667B">
        <w:rPr>
          <w:rFonts w:ascii="Times New Roman" w:hAnsi="Times New Roman" w:cs="Times New Roman"/>
          <w:color w:val="000000" w:themeColor="text1"/>
          <w:sz w:val="24"/>
          <w:szCs w:val="24"/>
        </w:rPr>
        <w:t xml:space="preserve"> as abnormally high blood pressure (more then 120/80mmHg) in </w:t>
      </w:r>
      <w:r w:rsidR="00F8669C" w:rsidRPr="00DD7749">
        <w:rPr>
          <w:rFonts w:ascii="Times New Roman" w:hAnsi="Times New Roman" w:cs="Times New Roman"/>
          <w:sz w:val="24"/>
          <w:szCs w:val="24"/>
        </w:rPr>
        <w:t xml:space="preserve">the arteries. Persistent increase in systemic arterial blood pressure is known as </w:t>
      </w:r>
      <w:r w:rsidR="00F8669C" w:rsidRPr="00EF667B">
        <w:rPr>
          <w:rFonts w:ascii="Times New Roman" w:hAnsi="Times New Roman" w:cs="Times New Roman"/>
          <w:color w:val="000000" w:themeColor="text1"/>
          <w:sz w:val="24"/>
          <w:szCs w:val="24"/>
        </w:rPr>
        <w:t xml:space="preserve">hypertension. </w:t>
      </w:r>
      <w:r w:rsidRPr="00EF667B">
        <w:rPr>
          <w:rFonts w:ascii="Times New Roman" w:hAnsi="Times New Roman" w:cs="Times New Roman"/>
          <w:color w:val="000000" w:themeColor="text1"/>
          <w:sz w:val="24"/>
          <w:szCs w:val="24"/>
        </w:rPr>
        <w:t>Usually,</w:t>
      </w:r>
      <w:r w:rsidR="00F8669C" w:rsidRPr="00EF667B">
        <w:rPr>
          <w:rFonts w:ascii="Times New Roman" w:hAnsi="Times New Roman" w:cs="Times New Roman"/>
          <w:color w:val="000000" w:themeColor="text1"/>
          <w:sz w:val="24"/>
          <w:szCs w:val="24"/>
        </w:rPr>
        <w:t xml:space="preserve"> a mean arterial pressure greater then in 110mmHg under resting condition is </w:t>
      </w:r>
      <w:r w:rsidR="00F8669C" w:rsidRPr="00403F89">
        <w:rPr>
          <w:rFonts w:ascii="Times New Roman" w:hAnsi="Times New Roman" w:cs="Times New Roman"/>
          <w:b/>
          <w:bCs/>
          <w:i/>
          <w:iCs/>
          <w:color w:val="000000" w:themeColor="text1"/>
          <w:sz w:val="24"/>
          <w:szCs w:val="24"/>
          <w:u w:val="single"/>
        </w:rPr>
        <w:t>considered to be hypertensive; this level normally occurs when the diastolic blood</w:t>
      </w:r>
      <w:r w:rsidR="00F8669C" w:rsidRPr="00403F89">
        <w:rPr>
          <w:rFonts w:cstheme="minorHAnsi"/>
          <w:b/>
          <w:bCs/>
          <w:i/>
          <w:iCs/>
          <w:color w:val="000000" w:themeColor="text1"/>
          <w:sz w:val="24"/>
          <w:szCs w:val="24"/>
          <w:u w:val="single"/>
        </w:rPr>
        <w:t xml:space="preserve"> </w:t>
      </w:r>
      <w:r w:rsidR="00F8669C" w:rsidRPr="006E390E">
        <w:rPr>
          <w:rFonts w:ascii="Times New Roman" w:hAnsi="Times New Roman" w:cs="Times New Roman"/>
          <w:b/>
          <w:bCs/>
          <w:i/>
          <w:iCs/>
          <w:color w:val="000000" w:themeColor="text1"/>
          <w:sz w:val="24"/>
          <w:szCs w:val="24"/>
          <w:u w:val="single"/>
        </w:rPr>
        <w:t>pressure</w:t>
      </w:r>
      <w:r w:rsidR="00F8669C" w:rsidRPr="00EF667B">
        <w:rPr>
          <w:rFonts w:ascii="Times New Roman" w:hAnsi="Times New Roman" w:cs="Times New Roman"/>
          <w:color w:val="000000" w:themeColor="text1"/>
          <w:sz w:val="24"/>
          <w:szCs w:val="24"/>
        </w:rPr>
        <w:t xml:space="preserve"> </w:t>
      </w:r>
      <w:r w:rsidR="00BF70A3">
        <w:rPr>
          <w:rFonts w:ascii="Times New Roman" w:hAnsi="Times New Roman" w:cs="Times New Roman"/>
          <w:color w:val="000000" w:themeColor="text1"/>
          <w:sz w:val="24"/>
          <w:szCs w:val="24"/>
        </w:rPr>
        <w:t>.</w:t>
      </w:r>
      <w:r w:rsidR="00F8669C" w:rsidRPr="00EF667B">
        <w:rPr>
          <w:rFonts w:ascii="Times New Roman" w:hAnsi="Times New Roman" w:cs="Times New Roman"/>
          <w:color w:val="000000" w:themeColor="text1"/>
          <w:sz w:val="24"/>
          <w:szCs w:val="24"/>
        </w:rPr>
        <w:t xml:space="preserve">is greater than 90mmHg and the systolic pressure is greater than a bout 135-140mmHg. Hypertension is generally symptom less, but increases the risk of various another cardiovascular </w:t>
      </w:r>
      <w:r w:rsidR="00424829" w:rsidRPr="00EF667B">
        <w:rPr>
          <w:rFonts w:ascii="Times New Roman" w:hAnsi="Times New Roman" w:cs="Times New Roman"/>
          <w:color w:val="000000" w:themeColor="text1"/>
          <w:sz w:val="24"/>
          <w:szCs w:val="24"/>
        </w:rPr>
        <w:t>disease</w:t>
      </w:r>
      <w:r w:rsidR="00F8669C" w:rsidRPr="00EF667B">
        <w:rPr>
          <w:rFonts w:ascii="Times New Roman" w:hAnsi="Times New Roman" w:cs="Times New Roman"/>
          <w:color w:val="000000" w:themeColor="text1"/>
          <w:sz w:val="24"/>
          <w:szCs w:val="24"/>
        </w:rPr>
        <w:t xml:space="preserve"> like stroke, </w:t>
      </w:r>
      <w:r w:rsidR="00424829" w:rsidRPr="00EF667B">
        <w:rPr>
          <w:rFonts w:ascii="Times New Roman" w:hAnsi="Times New Roman" w:cs="Times New Roman"/>
          <w:color w:val="000000" w:themeColor="text1"/>
          <w:sz w:val="24"/>
          <w:szCs w:val="24"/>
        </w:rPr>
        <w:t>heart</w:t>
      </w:r>
      <w:r w:rsidR="00F8669C" w:rsidRPr="00EF667B">
        <w:rPr>
          <w:rFonts w:ascii="Times New Roman" w:hAnsi="Times New Roman" w:cs="Times New Roman"/>
          <w:color w:val="000000" w:themeColor="text1"/>
          <w:sz w:val="24"/>
          <w:szCs w:val="24"/>
        </w:rPr>
        <w:t xml:space="preserve"> attack and non-cardiovascular disease like renal damage, end stage of renal failure, etc. </w:t>
      </w:r>
    </w:p>
    <w:p w14:paraId="0B3BE1DE" w14:textId="390525E2" w:rsidR="00F8669C" w:rsidRPr="00EF667B" w:rsidRDefault="00F8669C" w:rsidP="00931FBE">
      <w:pPr>
        <w:pStyle w:val="ListParagraph"/>
        <w:numPr>
          <w:ilvl w:val="0"/>
          <w:numId w:val="1"/>
        </w:numPr>
        <w:spacing w:line="360" w:lineRule="auto"/>
        <w:jc w:val="both"/>
        <w:rPr>
          <w:rFonts w:ascii="Times New Roman" w:hAnsi="Times New Roman" w:cs="Times New Roman"/>
          <w:color w:val="FF0000"/>
          <w:sz w:val="24"/>
          <w:szCs w:val="24"/>
        </w:rPr>
      </w:pPr>
      <w:r w:rsidRPr="00B14584">
        <w:rPr>
          <w:noProof/>
        </w:rPr>
        <mc:AlternateContent>
          <mc:Choice Requires="wpi">
            <w:drawing>
              <wp:anchor distT="0" distB="0" distL="114300" distR="114300" simplePos="0" relativeHeight="251658243" behindDoc="0" locked="0" layoutInCell="1" allowOverlap="1" wp14:anchorId="34A3F390" wp14:editId="10C3B7ED">
                <wp:simplePos x="0" y="0"/>
                <wp:positionH relativeFrom="column">
                  <wp:posOffset>-6968869</wp:posOffset>
                </wp:positionH>
                <wp:positionV relativeFrom="paragraph">
                  <wp:posOffset>816665</wp:posOffset>
                </wp:positionV>
                <wp:extent cx="360" cy="360"/>
                <wp:effectExtent l="38100" t="38100" r="38100" b="38100"/>
                <wp:wrapNone/>
                <wp:docPr id="1368504251" name="Ink 2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6DF54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549.1pt;margin-top:63.95pt;width:.75pt;height:.7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">
                <v:imagedata r:id="rId9" o:title=""/>
              </v:shape>
            </w:pict>
          </mc:Fallback>
        </mc:AlternateContent>
      </w:r>
      <w:r w:rsidRPr="00B14584">
        <w:rPr>
          <w:noProof/>
        </w:rPr>
        <mc:AlternateContent>
          <mc:Choice Requires="wpi">
            <w:drawing>
              <wp:anchor distT="0" distB="0" distL="114300" distR="114300" simplePos="0" relativeHeight="251658242" behindDoc="0" locked="0" layoutInCell="1" allowOverlap="1" wp14:anchorId="3F73C60E" wp14:editId="5781E173">
                <wp:simplePos x="0" y="0"/>
                <wp:positionH relativeFrom="column">
                  <wp:posOffset>-6968869</wp:posOffset>
                </wp:positionH>
                <wp:positionV relativeFrom="paragraph">
                  <wp:posOffset>816665</wp:posOffset>
                </wp:positionV>
                <wp:extent cx="360" cy="360"/>
                <wp:effectExtent l="38100" t="38100" r="38100" b="38100"/>
                <wp:wrapNone/>
                <wp:docPr id="1325384010" name="Ink 2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E36992E" id="Ink 26" o:spid="_x0000_s1026" type="#_x0000_t75" style="position:absolute;margin-left:-549.1pt;margin-top:63.95pt;width:.75pt;height:.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">
                <v:imagedata r:id="rId9" o:title=""/>
              </v:shape>
            </w:pict>
          </mc:Fallback>
        </mc:AlternateContent>
      </w:r>
      <w:r w:rsidRPr="00B14584">
        <w:rPr>
          <w:noProof/>
        </w:rPr>
        <mc:AlternateContent>
          <mc:Choice Requires="wpi">
            <w:drawing>
              <wp:anchor distT="0" distB="0" distL="114300" distR="114300" simplePos="0" relativeHeight="251658241" behindDoc="0" locked="0" layoutInCell="1" allowOverlap="1" wp14:anchorId="2CB2D4DE" wp14:editId="639D0530">
                <wp:simplePos x="0" y="0"/>
                <wp:positionH relativeFrom="column">
                  <wp:posOffset>-6968869</wp:posOffset>
                </wp:positionH>
                <wp:positionV relativeFrom="paragraph">
                  <wp:posOffset>816665</wp:posOffset>
                </wp:positionV>
                <wp:extent cx="360" cy="360"/>
                <wp:effectExtent l="38100" t="38100" r="38100" b="38100"/>
                <wp:wrapNone/>
                <wp:docPr id="1996029503"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B1FC32B" id="Ink 25" o:spid="_x0000_s1026" type="#_x0000_t75" style="position:absolute;margin-left:-549.1pt;margin-top:63.95pt;width:.75pt;height:.75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">
                <v:imagedata r:id="rId9" o:title=""/>
              </v:shape>
            </w:pict>
          </mc:Fallback>
        </mc:AlternateContent>
      </w:r>
      <w:r w:rsidRPr="00B14584">
        <w:rPr>
          <w:noProof/>
        </w:rPr>
        <mc:AlternateContent>
          <mc:Choice Requires="wpi">
            <w:drawing>
              <wp:anchor distT="0" distB="0" distL="114300" distR="114300" simplePos="0" relativeHeight="251658240" behindDoc="0" locked="0" layoutInCell="1" allowOverlap="1" wp14:anchorId="19DCF9A7" wp14:editId="4D622EC5">
                <wp:simplePos x="0" y="0"/>
                <wp:positionH relativeFrom="column">
                  <wp:posOffset>-6968869</wp:posOffset>
                </wp:positionH>
                <wp:positionV relativeFrom="paragraph">
                  <wp:posOffset>816665</wp:posOffset>
                </wp:positionV>
                <wp:extent cx="360" cy="360"/>
                <wp:effectExtent l="38100" t="38100" r="38100" b="38100"/>
                <wp:wrapNone/>
                <wp:docPr id="948732936" name="Ink 2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C7D03D5" id="Ink 24" o:spid="_x0000_s1026" type="#_x0000_t75" style="position:absolute;margin-left:-549.1pt;margin-top:63.95pt;width:.75pt;height:.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">
                <v:imagedata r:id="rId9" o:title=""/>
              </v:shape>
            </w:pict>
          </mc:Fallback>
        </mc:AlternateContent>
      </w:r>
      <w:r w:rsidRPr="00EF667B">
        <w:rPr>
          <w:rFonts w:ascii="Times New Roman" w:hAnsi="Times New Roman" w:cs="Times New Roman"/>
          <w:color w:val="000000" w:themeColor="text1"/>
          <w:sz w:val="24"/>
          <w:szCs w:val="24"/>
        </w:rPr>
        <w:t xml:space="preserve">Although hypertension is a common health problem with some times devastating consequence it often remains asymptomatic until late in its course. A sustained diastolic pressure greater than 90mm Hg, or sustained systolic pressure in excess of 140mm Hg, is considered to constitute hypertension 90-95% of hypertension is idiopathic [essential hypertension]. Which is complication </w:t>
      </w:r>
      <w:r w:rsidR="00424829" w:rsidRPr="00EF667B">
        <w:rPr>
          <w:rFonts w:ascii="Times New Roman" w:hAnsi="Times New Roman" w:cs="Times New Roman"/>
          <w:color w:val="000000" w:themeColor="text1"/>
          <w:sz w:val="24"/>
          <w:szCs w:val="24"/>
        </w:rPr>
        <w:t>supervening</w:t>
      </w:r>
      <w:r w:rsidRPr="00EF667B">
        <w:rPr>
          <w:rFonts w:ascii="Times New Roman" w:hAnsi="Times New Roman" w:cs="Times New Roman"/>
          <w:color w:val="000000" w:themeColor="text1"/>
          <w:sz w:val="24"/>
          <w:szCs w:val="24"/>
        </w:rPr>
        <w:t xml:space="preserve">. Most of the reminder of ‘’benign hypertension ‘’ secondary to renal </w:t>
      </w:r>
      <w:r w:rsidRPr="00EF667B">
        <w:rPr>
          <w:rFonts w:ascii="Times New Roman" w:hAnsi="Times New Roman" w:cs="Times New Roman"/>
          <w:sz w:val="24"/>
          <w:szCs w:val="24"/>
        </w:rPr>
        <w:t xml:space="preserve">disease </w:t>
      </w:r>
      <w:r w:rsidRPr="00EF667B">
        <w:rPr>
          <w:rFonts w:ascii="Times New Roman" w:hAnsi="Times New Roman" w:cs="Times New Roman"/>
          <w:color w:val="000000" w:themeColor="text1"/>
          <w:sz w:val="24"/>
          <w:szCs w:val="24"/>
        </w:rPr>
        <w:t xml:space="preserve">or less often to narrowing of the renal artery, usually by an atheromatous plaque [renovascular hypertension]. Infrequently, hypertension is secondary to diseases of the adrenal glands, such as primary aldosteronism, Cushing </w:t>
      </w:r>
      <w:r w:rsidRPr="00EF667B">
        <w:rPr>
          <w:rFonts w:ascii="Times New Roman" w:hAnsi="Times New Roman" w:cs="Times New Roman"/>
          <w:color w:val="000000" w:themeColor="text1"/>
          <w:sz w:val="24"/>
          <w:szCs w:val="24"/>
        </w:rPr>
        <w:lastRenderedPageBreak/>
        <w:t xml:space="preserve">syndrome, pheochromocytoma, or other disorders.  Various determinants play important role of hypertension condition and in causation of premature cardiovascular risk over and beyond </w:t>
      </w:r>
      <w:r w:rsidRPr="00EF667B">
        <w:rPr>
          <w:rFonts w:ascii="Times New Roman" w:hAnsi="Times New Roman" w:cs="Times New Roman"/>
          <w:color w:val="0D0D0D" w:themeColor="text1" w:themeTint="F2"/>
          <w:sz w:val="24"/>
          <w:szCs w:val="24"/>
        </w:rPr>
        <w:t>hypertension.</w:t>
      </w:r>
    </w:p>
    <w:p w14:paraId="4EBE179B" w14:textId="1354BB59" w:rsidR="002D3A1C" w:rsidRDefault="00F8669C" w:rsidP="00931FBE">
      <w:pPr>
        <w:spacing w:line="360" w:lineRule="auto"/>
        <w:jc w:val="both"/>
        <w:rPr>
          <w:rFonts w:ascii="Times New Roman" w:hAnsi="Times New Roman" w:cs="Times New Roman"/>
          <w:color w:val="FFC000"/>
          <w:sz w:val="24"/>
          <w:szCs w:val="24"/>
        </w:rPr>
      </w:pPr>
      <w:r w:rsidRPr="000C0F22">
        <w:rPr>
          <w:rFonts w:ascii="Times New Roman" w:hAnsi="Times New Roman" w:cs="Times New Roman"/>
          <w:sz w:val="24"/>
          <w:szCs w:val="24"/>
        </w:rPr>
        <w:t>Smoking:</w:t>
      </w:r>
      <w:r w:rsidRPr="00EF667B">
        <w:rPr>
          <w:rFonts w:ascii="Times New Roman" w:hAnsi="Times New Roman" w:cs="Times New Roman"/>
          <w:color w:val="0D0D0D" w:themeColor="text1" w:themeTint="F2"/>
          <w:sz w:val="24"/>
          <w:szCs w:val="24"/>
        </w:rPr>
        <w:t xml:space="preserve"> tobacco combustion results</w:t>
      </w:r>
      <w:r w:rsidRPr="00EF667B">
        <w:rPr>
          <w:rFonts w:ascii="Times New Roman" w:hAnsi="Times New Roman" w:cs="Times New Roman"/>
          <w:b/>
          <w:bCs/>
          <w:color w:val="FF0000"/>
          <w:sz w:val="24"/>
          <w:szCs w:val="24"/>
        </w:rPr>
        <w:t xml:space="preserve">                                                                                                                                       </w:t>
      </w:r>
      <w:r w:rsidR="00C777BE" w:rsidRPr="00EF667B">
        <w:rPr>
          <w:rFonts w:ascii="Times New Roman" w:hAnsi="Times New Roman" w:cs="Times New Roman"/>
          <w:b/>
          <w:bCs/>
          <w:color w:val="FF0000"/>
          <w:sz w:val="24"/>
          <w:szCs w:val="24"/>
        </w:rPr>
        <w:t xml:space="preserve">                                                                                                </w:t>
      </w:r>
      <w:r w:rsidR="00CE3DEC" w:rsidRPr="00EF667B">
        <w:rPr>
          <w:rFonts w:ascii="Times New Roman" w:hAnsi="Times New Roman" w:cs="Times New Roman"/>
          <w:b/>
          <w:bCs/>
          <w:color w:val="FF0000"/>
          <w:sz w:val="24"/>
          <w:szCs w:val="24"/>
        </w:rPr>
        <w:t xml:space="preserve">                                                                                                         </w:t>
      </w:r>
      <w:r w:rsidR="000040DA" w:rsidRPr="00EF667B">
        <w:rPr>
          <w:rFonts w:ascii="Times New Roman" w:hAnsi="Times New Roman" w:cs="Times New Roman"/>
          <w:b/>
          <w:bCs/>
          <w:color w:val="FF0000"/>
          <w:sz w:val="24"/>
          <w:szCs w:val="24"/>
        </w:rPr>
        <w:t xml:space="preserve">                                                                                              </w:t>
      </w:r>
    </w:p>
    <w:p w14:paraId="2C1D441C" w14:textId="77777777" w:rsidR="00711294" w:rsidRPr="00B14584" w:rsidRDefault="00711294"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It is divided into two types</w:t>
      </w:r>
    </w:p>
    <w:p w14:paraId="79CAABDA" w14:textId="77777777" w:rsidR="00711294" w:rsidRPr="00B14584" w:rsidRDefault="00711294" w:rsidP="00931FBE">
      <w:pPr>
        <w:pStyle w:val="ListParagraph"/>
        <w:numPr>
          <w:ilvl w:val="0"/>
          <w:numId w:val="2"/>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primary hypertension</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[Essential hypertension]</w:t>
      </w:r>
    </w:p>
    <w:p w14:paraId="6F2FC78C" w14:textId="77777777" w:rsidR="00711294" w:rsidRPr="00B14584" w:rsidRDefault="00711294" w:rsidP="00931FBE">
      <w:pPr>
        <w:pStyle w:val="ListParagraph"/>
        <w:numPr>
          <w:ilvl w:val="0"/>
          <w:numId w:val="2"/>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Secondary hypertension</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 non- essential hypertension]</w:t>
      </w:r>
    </w:p>
    <w:p w14:paraId="170741B8" w14:textId="77777777" w:rsidR="00711294" w:rsidRPr="00B14584" w:rsidRDefault="00711294" w:rsidP="00931FBE">
      <w:pPr>
        <w:pStyle w:val="ListParagraph"/>
        <w:jc w:val="both"/>
        <w:rPr>
          <w:rFonts w:ascii="Times New Roman" w:hAnsi="Times New Roman" w:cs="Times New Roman"/>
          <w:color w:val="FF0000"/>
          <w:sz w:val="28"/>
          <w:szCs w:val="28"/>
        </w:rPr>
      </w:pPr>
    </w:p>
    <w:p w14:paraId="0C70ED10" w14:textId="77777777" w:rsidR="00711294" w:rsidRPr="000C0F22" w:rsidRDefault="00711294" w:rsidP="00931FBE">
      <w:pPr>
        <w:jc w:val="both"/>
        <w:rPr>
          <w:rFonts w:ascii="Times New Roman" w:hAnsi="Times New Roman" w:cs="Times New Roman"/>
          <w:b/>
          <w:bCs/>
          <w:sz w:val="28"/>
          <w:szCs w:val="28"/>
        </w:rPr>
      </w:pPr>
      <w:r w:rsidRPr="000C0F22">
        <w:rPr>
          <w:rFonts w:ascii="Times New Roman" w:hAnsi="Times New Roman" w:cs="Times New Roman"/>
          <w:b/>
          <w:bCs/>
          <w:sz w:val="28"/>
          <w:szCs w:val="28"/>
        </w:rPr>
        <w:t>PRIMARY HYPERTENSION:</w:t>
      </w:r>
    </w:p>
    <w:p w14:paraId="634341A6" w14:textId="77777777" w:rsidR="00711294" w:rsidRPr="00B14584" w:rsidRDefault="00711294"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It results when arterial blood pressure is increased due to increase peripheral resistance. It is further divided in to two types namely Benign and malignant hypertension</w:t>
      </w:r>
    </w:p>
    <w:p w14:paraId="263A580B" w14:textId="1622EE1F" w:rsidR="00711294" w:rsidRPr="00B14584" w:rsidRDefault="00711294" w:rsidP="00931FBE">
      <w:pPr>
        <w:pStyle w:val="ListParagraph"/>
        <w:numPr>
          <w:ilvl w:val="0"/>
          <w:numId w:val="3"/>
        </w:numPr>
        <w:spacing w:line="360" w:lineRule="auto"/>
        <w:jc w:val="both"/>
        <w:rPr>
          <w:rFonts w:ascii="Times New Roman" w:hAnsi="Times New Roman" w:cs="Times New Roman"/>
          <w:color w:val="000000" w:themeColor="text1"/>
          <w:sz w:val="24"/>
          <w:szCs w:val="24"/>
        </w:rPr>
      </w:pPr>
      <w:r w:rsidRPr="000C0F22">
        <w:rPr>
          <w:rFonts w:ascii="Times New Roman" w:hAnsi="Times New Roman" w:cs="Times New Roman"/>
          <w:b/>
          <w:bCs/>
          <w:sz w:val="28"/>
          <w:szCs w:val="28"/>
        </w:rPr>
        <w:t>Benign hypertension</w:t>
      </w:r>
      <w:r w:rsidR="00371762" w:rsidRPr="00D07CD1">
        <w:rPr>
          <w:rFonts w:ascii="Times New Roman" w:hAnsi="Times New Roman" w:cs="Times New Roman"/>
          <w:sz w:val="28"/>
          <w:szCs w:val="28"/>
        </w:rPr>
        <w:t>:</w:t>
      </w:r>
    </w:p>
    <w:p w14:paraId="27507690" w14:textId="77777777" w:rsidR="00711294" w:rsidRPr="00B14584" w:rsidRDefault="00711294" w:rsidP="00931FBE">
      <w:pPr>
        <w:spacing w:line="360" w:lineRule="auto"/>
        <w:ind w:left="1080"/>
        <w:jc w:val="both"/>
        <w:rPr>
          <w:rFonts w:ascii="Times New Roman" w:hAnsi="Times New Roman" w:cs="Times New Roman"/>
          <w:color w:val="0D0D0D" w:themeColor="text1" w:themeTint="F2"/>
          <w:sz w:val="24"/>
          <w:szCs w:val="24"/>
        </w:rPr>
      </w:pPr>
      <w:r w:rsidRPr="00B14584">
        <w:rPr>
          <w:rFonts w:ascii="Times New Roman" w:hAnsi="Times New Roman" w:cs="Times New Roman"/>
          <w:color w:val="0D0D0D" w:themeColor="text1" w:themeTint="F2"/>
          <w:sz w:val="24"/>
          <w:szCs w:val="24"/>
        </w:rPr>
        <w:t>Here, there is a moderate increase in blood pressure with systolic pressure of 200 mm Hg and the diastolic pressure of above 100 mm Hg. However, in resting condition and sleep, the blood pressure returns to normal level.</w:t>
      </w:r>
    </w:p>
    <w:p w14:paraId="54E1409D" w14:textId="77777777" w:rsidR="00711294" w:rsidRPr="00371762" w:rsidRDefault="00711294" w:rsidP="00931FBE">
      <w:pPr>
        <w:pStyle w:val="ListParagraph"/>
        <w:numPr>
          <w:ilvl w:val="0"/>
          <w:numId w:val="3"/>
        </w:numPr>
        <w:spacing w:line="360" w:lineRule="auto"/>
        <w:jc w:val="both"/>
        <w:rPr>
          <w:rFonts w:ascii="Times New Roman" w:hAnsi="Times New Roman" w:cs="Times New Roman"/>
          <w:sz w:val="24"/>
          <w:szCs w:val="24"/>
        </w:rPr>
      </w:pPr>
      <w:r w:rsidRPr="00371762">
        <w:rPr>
          <w:rFonts w:ascii="Times New Roman" w:hAnsi="Times New Roman" w:cs="Times New Roman"/>
          <w:b/>
          <w:bCs/>
          <w:sz w:val="28"/>
          <w:szCs w:val="28"/>
        </w:rPr>
        <w:t>Malignant hypertension</w:t>
      </w:r>
      <w:r w:rsidRPr="00371762">
        <w:rPr>
          <w:rFonts w:ascii="Times New Roman" w:hAnsi="Times New Roman" w:cs="Times New Roman"/>
          <w:sz w:val="28"/>
          <w:szCs w:val="28"/>
        </w:rPr>
        <w:t>:</w:t>
      </w:r>
    </w:p>
    <w:p w14:paraId="607899C1" w14:textId="548C7287" w:rsidR="00711294" w:rsidRPr="00B14584" w:rsidRDefault="00711294"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The blood pressure elevated to a great extends of about 250 mm Hg of systolic pressure and 150 mmHg of diastolic pressure. It </w:t>
      </w:r>
      <w:r w:rsidR="00784B34" w:rsidRPr="00B14584">
        <w:rPr>
          <w:rFonts w:ascii="Times New Roman" w:hAnsi="Times New Roman" w:cs="Times New Roman"/>
          <w:color w:val="000000" w:themeColor="text1"/>
          <w:sz w:val="24"/>
          <w:szCs w:val="24"/>
        </w:rPr>
        <w:t>produces</w:t>
      </w:r>
      <w:r w:rsidRPr="00B14584">
        <w:rPr>
          <w:rFonts w:ascii="Times New Roman" w:hAnsi="Times New Roman" w:cs="Times New Roman"/>
          <w:color w:val="000000" w:themeColor="text1"/>
          <w:sz w:val="24"/>
          <w:szCs w:val="24"/>
        </w:rPr>
        <w:t xml:space="preserve"> severe symptoms like renal disease, retinal diseases, and being a </w:t>
      </w:r>
      <w:r w:rsidR="00E14B21" w:rsidRPr="00B14584">
        <w:rPr>
          <w:rFonts w:ascii="Times New Roman" w:hAnsi="Times New Roman" w:cs="Times New Roman"/>
          <w:color w:val="000000" w:themeColor="text1"/>
          <w:sz w:val="24"/>
          <w:szCs w:val="24"/>
        </w:rPr>
        <w:t>fatal</w:t>
      </w:r>
      <w:r w:rsidR="00E14B21">
        <w:rPr>
          <w:rFonts w:ascii="Times New Roman" w:hAnsi="Times New Roman" w:cs="Times New Roman"/>
          <w:color w:val="000000" w:themeColor="text1"/>
          <w:sz w:val="24"/>
          <w:szCs w:val="24"/>
        </w:rPr>
        <w:t xml:space="preserve"> </w:t>
      </w:r>
      <w:r w:rsidR="00E14B21" w:rsidRPr="00B14584">
        <w:rPr>
          <w:rFonts w:ascii="Times New Roman" w:hAnsi="Times New Roman" w:cs="Times New Roman"/>
          <w:color w:val="000000" w:themeColor="text1"/>
          <w:sz w:val="24"/>
          <w:szCs w:val="24"/>
        </w:rPr>
        <w:t>disease</w:t>
      </w:r>
      <w:r>
        <w:rPr>
          <w:rFonts w:ascii="Times New Roman" w:hAnsi="Times New Roman" w:cs="Times New Roman"/>
          <w:color w:val="000000" w:themeColor="text1"/>
          <w:sz w:val="24"/>
          <w:szCs w:val="24"/>
        </w:rPr>
        <w:t>.</w:t>
      </w:r>
      <w:r w:rsidRPr="00B14584">
        <w:rPr>
          <w:rFonts w:ascii="Times New Roman" w:hAnsi="Times New Roman" w:cs="Times New Roman"/>
          <w:color w:val="000000" w:themeColor="text1"/>
          <w:sz w:val="24"/>
          <w:szCs w:val="24"/>
        </w:rPr>
        <w:t xml:space="preserve"> </w:t>
      </w:r>
    </w:p>
    <w:p w14:paraId="0DAF6F56" w14:textId="5504B94A" w:rsidR="00711294" w:rsidRPr="00B14584" w:rsidRDefault="00711294"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It </w:t>
      </w:r>
      <w:r w:rsidR="00784B34" w:rsidRPr="00B14584">
        <w:rPr>
          <w:rFonts w:ascii="Times New Roman" w:hAnsi="Times New Roman" w:cs="Times New Roman"/>
          <w:color w:val="000000" w:themeColor="text1"/>
          <w:sz w:val="24"/>
          <w:szCs w:val="24"/>
        </w:rPr>
        <w:t>causes</w:t>
      </w:r>
      <w:r w:rsidRPr="00B14584">
        <w:rPr>
          <w:rFonts w:ascii="Times New Roman" w:hAnsi="Times New Roman" w:cs="Times New Roman"/>
          <w:color w:val="000000" w:themeColor="text1"/>
          <w:sz w:val="24"/>
          <w:szCs w:val="24"/>
        </w:rPr>
        <w:t xml:space="preserve"> death within few years.</w:t>
      </w:r>
      <w:r>
        <w:rPr>
          <w:rFonts w:ascii="Times New Roman" w:hAnsi="Times New Roman" w:cs="Times New Roman"/>
          <w:color w:val="000000" w:themeColor="text1"/>
          <w:sz w:val="24"/>
          <w:szCs w:val="24"/>
        </w:rPr>
        <w:t xml:space="preserve"> </w:t>
      </w:r>
    </w:p>
    <w:p w14:paraId="1E4EF123" w14:textId="77777777" w:rsidR="00711294" w:rsidRPr="00B14584" w:rsidRDefault="00711294"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Some of the characteristics:</w:t>
      </w:r>
    </w:p>
    <w:p w14:paraId="55859CB6" w14:textId="77777777" w:rsidR="00711294" w:rsidRPr="00B14584" w:rsidRDefault="00711294" w:rsidP="00931FBE">
      <w:pPr>
        <w:pStyle w:val="ListParagraph"/>
        <w:numPr>
          <w:ilvl w:val="0"/>
          <w:numId w:val="4"/>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The mean arterial pressure is increased 40-60%</w:t>
      </w:r>
    </w:p>
    <w:p w14:paraId="01D9D986" w14:textId="77777777" w:rsidR="00711294" w:rsidRPr="00B14584" w:rsidRDefault="00711294" w:rsidP="00931FBE">
      <w:pPr>
        <w:pStyle w:val="ListParagraph"/>
        <w:numPr>
          <w:ilvl w:val="0"/>
          <w:numId w:val="4"/>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The renal blood flow in the later stage is decreased about one half of normal</w:t>
      </w:r>
    </w:p>
    <w:p w14:paraId="1D7A9045" w14:textId="77777777" w:rsidR="00711294" w:rsidRPr="00B14584" w:rsidRDefault="00711294" w:rsidP="00931FBE">
      <w:pPr>
        <w:pStyle w:val="ListParagraph"/>
        <w:numPr>
          <w:ilvl w:val="0"/>
          <w:numId w:val="4"/>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The resistance to blood flow through the kidney is increased </w:t>
      </w:r>
      <w:proofErr w:type="gramStart"/>
      <w:r w:rsidRPr="00B14584">
        <w:rPr>
          <w:rFonts w:ascii="Times New Roman" w:hAnsi="Times New Roman" w:cs="Times New Roman"/>
          <w:color w:val="000000" w:themeColor="text1"/>
          <w:sz w:val="24"/>
          <w:szCs w:val="24"/>
        </w:rPr>
        <w:t>2-4 fold</w:t>
      </w:r>
      <w:proofErr w:type="gramEnd"/>
      <w:r w:rsidRPr="00B14584">
        <w:rPr>
          <w:rFonts w:ascii="Times New Roman" w:hAnsi="Times New Roman" w:cs="Times New Roman"/>
          <w:color w:val="000000" w:themeColor="text1"/>
          <w:sz w:val="24"/>
          <w:szCs w:val="24"/>
        </w:rPr>
        <w:t>.</w:t>
      </w:r>
    </w:p>
    <w:p w14:paraId="01FD6F74" w14:textId="77777777" w:rsidR="00711294" w:rsidRPr="00B14584" w:rsidRDefault="00711294" w:rsidP="00931FBE">
      <w:pPr>
        <w:pStyle w:val="ListParagraph"/>
        <w:numPr>
          <w:ilvl w:val="0"/>
          <w:numId w:val="4"/>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The kidney will not excrete adequate amounts of salt and water unless the arterial pressure is high.</w:t>
      </w:r>
    </w:p>
    <w:p w14:paraId="00F253F6" w14:textId="77777777" w:rsidR="009C4DED" w:rsidRPr="00371762" w:rsidRDefault="009C4DED" w:rsidP="00931FBE">
      <w:pPr>
        <w:tabs>
          <w:tab w:val="left" w:pos="7223"/>
        </w:tabs>
        <w:ind w:left="1080"/>
        <w:jc w:val="both"/>
        <w:rPr>
          <w:rFonts w:ascii="Times New Roman" w:hAnsi="Times New Roman" w:cs="Times New Roman"/>
          <w:sz w:val="28"/>
          <w:szCs w:val="28"/>
        </w:rPr>
      </w:pPr>
      <w:r w:rsidRPr="00371762">
        <w:rPr>
          <w:rFonts w:ascii="Times New Roman" w:hAnsi="Times New Roman" w:cs="Times New Roman"/>
          <w:b/>
          <w:bCs/>
          <w:sz w:val="28"/>
          <w:szCs w:val="28"/>
        </w:rPr>
        <w:t>SECONDARY HYPERTENSION</w:t>
      </w:r>
      <w:r w:rsidRPr="00371762">
        <w:rPr>
          <w:rFonts w:ascii="Times New Roman" w:hAnsi="Times New Roman" w:cs="Times New Roman"/>
          <w:sz w:val="28"/>
          <w:szCs w:val="28"/>
        </w:rPr>
        <w:t>:</w:t>
      </w:r>
    </w:p>
    <w:p w14:paraId="6B8BBBE3" w14:textId="77777777" w:rsidR="009C4DED" w:rsidRPr="00371762" w:rsidRDefault="009C4DED" w:rsidP="00931FBE">
      <w:pPr>
        <w:tabs>
          <w:tab w:val="left" w:pos="7223"/>
        </w:tabs>
        <w:jc w:val="both"/>
        <w:rPr>
          <w:rFonts w:ascii="Times New Roman" w:hAnsi="Times New Roman" w:cs="Times New Roman"/>
          <w:sz w:val="24"/>
          <w:szCs w:val="24"/>
        </w:rPr>
      </w:pPr>
      <w:r w:rsidRPr="00371762">
        <w:rPr>
          <w:rFonts w:ascii="Times New Roman" w:hAnsi="Times New Roman" w:cs="Times New Roman"/>
          <w:sz w:val="24"/>
          <w:szCs w:val="24"/>
        </w:rPr>
        <w:t xml:space="preserve"> </w:t>
      </w:r>
    </w:p>
    <w:p w14:paraId="6AB3E428" w14:textId="77777777" w:rsidR="009C4DED" w:rsidRPr="00B14584" w:rsidRDefault="009C4DED" w:rsidP="00931FBE">
      <w:pPr>
        <w:tabs>
          <w:tab w:val="left" w:pos="7223"/>
        </w:tabs>
        <w:spacing w:line="360" w:lineRule="auto"/>
        <w:jc w:val="both"/>
        <w:rPr>
          <w:rFonts w:ascii="Times New Roman" w:hAnsi="Times New Roman" w:cs="Times New Roman"/>
          <w:color w:val="000000" w:themeColor="text1"/>
          <w:sz w:val="24"/>
          <w:szCs w:val="24"/>
        </w:rPr>
      </w:pPr>
      <w:r w:rsidRPr="00EC4388">
        <w:rPr>
          <w:rFonts w:ascii="Times New Roman" w:hAnsi="Times New Roman" w:cs="Times New Roman"/>
          <w:b/>
          <w:bCs/>
          <w:sz w:val="28"/>
          <w:szCs w:val="28"/>
        </w:rPr>
        <w:t>Cardiovascular hypertension:</w:t>
      </w:r>
      <w:r w:rsidRPr="00B14584">
        <w:rPr>
          <w:rFonts w:ascii="Times New Roman" w:hAnsi="Times New Roman" w:cs="Times New Roman"/>
          <w:color w:val="4472C4" w:themeColor="accent1"/>
          <w:sz w:val="24"/>
          <w:szCs w:val="24"/>
        </w:rPr>
        <w:t xml:space="preserve"> </w:t>
      </w:r>
      <w:r w:rsidRPr="00B14584">
        <w:rPr>
          <w:rFonts w:ascii="Times New Roman" w:hAnsi="Times New Roman" w:cs="Times New Roman"/>
          <w:color w:val="000000" w:themeColor="text1"/>
          <w:sz w:val="24"/>
          <w:szCs w:val="24"/>
        </w:rPr>
        <w:t xml:space="preserve">it is produced due to </w:t>
      </w:r>
    </w:p>
    <w:p w14:paraId="1244BF1B" w14:textId="77777777" w:rsidR="009C4DED" w:rsidRPr="00B14584" w:rsidRDefault="009C4DED" w:rsidP="00931FBE">
      <w:pPr>
        <w:pStyle w:val="ListParagraph"/>
        <w:numPr>
          <w:ilvl w:val="0"/>
          <w:numId w:val="5"/>
        </w:numPr>
        <w:tabs>
          <w:tab w:val="left" w:pos="7223"/>
        </w:tabs>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lastRenderedPageBreak/>
        <w:t xml:space="preserve">Atherosclerosis-hardening and narrowing of blood vessel </w:t>
      </w:r>
    </w:p>
    <w:p w14:paraId="726429D9" w14:textId="77777777" w:rsidR="009C4DED" w:rsidRPr="00B14584" w:rsidRDefault="009C4DED" w:rsidP="00931FBE">
      <w:pPr>
        <w:pStyle w:val="ListParagraph"/>
        <w:numPr>
          <w:ilvl w:val="0"/>
          <w:numId w:val="5"/>
        </w:numPr>
        <w:tabs>
          <w:tab w:val="left" w:pos="7223"/>
        </w:tabs>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Contraction of aorta- narrowing of aorta.</w:t>
      </w:r>
    </w:p>
    <w:p w14:paraId="07A66F22" w14:textId="77777777" w:rsidR="009C4DED" w:rsidRPr="00B14584" w:rsidRDefault="009C4DED" w:rsidP="00931FBE">
      <w:pPr>
        <w:tabs>
          <w:tab w:val="center" w:pos="4596"/>
          <w:tab w:val="left" w:pos="5558"/>
        </w:tabs>
        <w:spacing w:line="360" w:lineRule="auto"/>
        <w:jc w:val="both"/>
        <w:rPr>
          <w:rFonts w:ascii="Times New Roman" w:hAnsi="Times New Roman" w:cs="Times New Roman"/>
          <w:color w:val="000000" w:themeColor="text1"/>
          <w:sz w:val="24"/>
          <w:szCs w:val="24"/>
        </w:rPr>
      </w:pPr>
      <w:r w:rsidRPr="00EC4388">
        <w:rPr>
          <w:rFonts w:ascii="Times New Roman" w:hAnsi="Times New Roman" w:cs="Times New Roman"/>
          <w:b/>
          <w:bCs/>
          <w:sz w:val="28"/>
          <w:szCs w:val="28"/>
        </w:rPr>
        <w:t>Renal hypertension:</w:t>
      </w:r>
      <w:r w:rsidRPr="001152F4">
        <w:rPr>
          <w:rFonts w:ascii="Times New Roman" w:hAnsi="Times New Roman" w:cs="Times New Roman"/>
          <w:sz w:val="24"/>
          <w:szCs w:val="24"/>
        </w:rPr>
        <w:t xml:space="preserve">  </w:t>
      </w:r>
      <w:r w:rsidRPr="00B14584">
        <w:rPr>
          <w:rFonts w:ascii="Times New Roman" w:hAnsi="Times New Roman" w:cs="Times New Roman"/>
          <w:color w:val="000000" w:themeColor="text1"/>
          <w:sz w:val="24"/>
          <w:szCs w:val="24"/>
        </w:rPr>
        <w:t xml:space="preserve">it is </w:t>
      </w:r>
      <w:proofErr w:type="gramStart"/>
      <w:r w:rsidRPr="00B14584">
        <w:rPr>
          <w:rFonts w:ascii="Times New Roman" w:hAnsi="Times New Roman" w:cs="Times New Roman"/>
          <w:color w:val="000000" w:themeColor="text1"/>
          <w:sz w:val="24"/>
          <w:szCs w:val="24"/>
        </w:rPr>
        <w:t>produce</w:t>
      </w:r>
      <w:proofErr w:type="gramEnd"/>
      <w:r w:rsidRPr="00B14584">
        <w:rPr>
          <w:rFonts w:ascii="Times New Roman" w:hAnsi="Times New Roman" w:cs="Times New Roman"/>
          <w:color w:val="000000" w:themeColor="text1"/>
          <w:sz w:val="24"/>
          <w:szCs w:val="24"/>
        </w:rPr>
        <w:t xml:space="preserve"> due to</w:t>
      </w:r>
    </w:p>
    <w:p w14:paraId="1702243A" w14:textId="77777777" w:rsidR="009C4DED" w:rsidRPr="00B14584" w:rsidRDefault="009C4DED" w:rsidP="00931FBE">
      <w:pPr>
        <w:pStyle w:val="ListParagraph"/>
        <w:numPr>
          <w:ilvl w:val="0"/>
          <w:numId w:val="6"/>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Stenosis renal arteries- narrowing of one or both renal arteries, so that the renal function is impaired.</w:t>
      </w:r>
    </w:p>
    <w:p w14:paraId="48347360" w14:textId="77777777" w:rsidR="009C4DED" w:rsidRPr="00B14584" w:rsidRDefault="009C4DED" w:rsidP="00931FBE">
      <w:pPr>
        <w:pStyle w:val="ListParagraph"/>
        <w:numPr>
          <w:ilvl w:val="0"/>
          <w:numId w:val="6"/>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Glomerulonephritis- nephritis with inflammation of the capillary loops in the renal </w:t>
      </w:r>
    </w:p>
    <w:p w14:paraId="1F3B0D75" w14:textId="77777777" w:rsidR="009C4DED" w:rsidRPr="00B14584" w:rsidRDefault="009C4DED"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glomeruli.</w:t>
      </w:r>
    </w:p>
    <w:p w14:paraId="37800457" w14:textId="77777777" w:rsidR="009C4DED" w:rsidRPr="00B14584" w:rsidRDefault="009C4DED" w:rsidP="00931FBE">
      <w:pPr>
        <w:spacing w:line="360" w:lineRule="auto"/>
        <w:jc w:val="both"/>
        <w:rPr>
          <w:rFonts w:ascii="Times New Roman" w:hAnsi="Times New Roman" w:cs="Times New Roman"/>
          <w:color w:val="000000" w:themeColor="text1"/>
          <w:sz w:val="24"/>
          <w:szCs w:val="24"/>
        </w:rPr>
      </w:pPr>
      <w:r w:rsidRPr="00EC4388">
        <w:rPr>
          <w:rFonts w:ascii="Times New Roman" w:hAnsi="Times New Roman" w:cs="Times New Roman"/>
          <w:b/>
          <w:bCs/>
          <w:sz w:val="28"/>
          <w:szCs w:val="28"/>
        </w:rPr>
        <w:t>Endocrine</w:t>
      </w:r>
      <w:r w:rsidRPr="00EC4388">
        <w:rPr>
          <w:rFonts w:ascii="Times New Roman" w:hAnsi="Times New Roman" w:cs="Times New Roman"/>
          <w:b/>
          <w:bCs/>
          <w:color w:val="4472C4" w:themeColor="accent1"/>
          <w:sz w:val="28"/>
          <w:szCs w:val="28"/>
        </w:rPr>
        <w:t xml:space="preserve"> </w:t>
      </w:r>
      <w:r w:rsidRPr="00EC4388">
        <w:rPr>
          <w:rFonts w:ascii="Times New Roman" w:hAnsi="Times New Roman" w:cs="Times New Roman"/>
          <w:b/>
          <w:bCs/>
          <w:sz w:val="28"/>
          <w:szCs w:val="28"/>
        </w:rPr>
        <w:t>hypertension:</w:t>
      </w:r>
      <w:r w:rsidRPr="001152F4">
        <w:rPr>
          <w:rFonts w:ascii="Times New Roman" w:hAnsi="Times New Roman" w:cs="Times New Roman"/>
          <w:sz w:val="24"/>
          <w:szCs w:val="24"/>
        </w:rPr>
        <w:t xml:space="preserve"> </w:t>
      </w:r>
      <w:r w:rsidRPr="00B14584">
        <w:rPr>
          <w:rFonts w:ascii="Times New Roman" w:hAnsi="Times New Roman" w:cs="Times New Roman"/>
          <w:color w:val="000000" w:themeColor="text1"/>
          <w:sz w:val="24"/>
          <w:szCs w:val="24"/>
        </w:rPr>
        <w:t xml:space="preserve">it is </w:t>
      </w:r>
      <w:proofErr w:type="gramStart"/>
      <w:r w:rsidRPr="00B14584">
        <w:rPr>
          <w:rFonts w:ascii="Times New Roman" w:hAnsi="Times New Roman" w:cs="Times New Roman"/>
          <w:color w:val="000000" w:themeColor="text1"/>
          <w:sz w:val="24"/>
          <w:szCs w:val="24"/>
        </w:rPr>
        <w:t>occurs</w:t>
      </w:r>
      <w:proofErr w:type="gramEnd"/>
      <w:r w:rsidRPr="00B14584">
        <w:rPr>
          <w:rFonts w:ascii="Times New Roman" w:hAnsi="Times New Roman" w:cs="Times New Roman"/>
          <w:color w:val="000000" w:themeColor="text1"/>
          <w:sz w:val="24"/>
          <w:szCs w:val="24"/>
        </w:rPr>
        <w:t xml:space="preserve"> due to </w:t>
      </w:r>
    </w:p>
    <w:p w14:paraId="45335858" w14:textId="77777777" w:rsidR="009C4DED" w:rsidRPr="00B14584" w:rsidRDefault="009C4DED" w:rsidP="00931FBE">
      <w:pPr>
        <w:pStyle w:val="ListParagraph"/>
        <w:numPr>
          <w:ilvl w:val="0"/>
          <w:numId w:val="7"/>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Pheochromocytoma Tumer in adrenal medulla </w:t>
      </w:r>
    </w:p>
    <w:p w14:paraId="5DD10088" w14:textId="77777777" w:rsidR="009C4DED" w:rsidRPr="00B14584" w:rsidRDefault="009C4DED" w:rsidP="00931FBE">
      <w:pPr>
        <w:pStyle w:val="ListParagraph"/>
        <w:numPr>
          <w:ilvl w:val="0"/>
          <w:numId w:val="7"/>
        </w:numPr>
        <w:spacing w:line="360" w:lineRule="auto"/>
        <w:jc w:val="both"/>
        <w:rPr>
          <w:rFonts w:ascii="Times New Roman" w:hAnsi="Times New Roman" w:cs="Times New Roman"/>
          <w:sz w:val="24"/>
          <w:szCs w:val="24"/>
        </w:rPr>
      </w:pPr>
      <w:r w:rsidRPr="00B14584">
        <w:rPr>
          <w:rFonts w:ascii="Times New Roman" w:hAnsi="Times New Roman" w:cs="Times New Roman"/>
          <w:sz w:val="24"/>
          <w:szCs w:val="24"/>
        </w:rPr>
        <w:t xml:space="preserve">Hyperaldosteronism-excess secretion of aldosterone from adrenal cortex </w:t>
      </w:r>
    </w:p>
    <w:p w14:paraId="360E5612" w14:textId="77777777" w:rsidR="009C4DED" w:rsidRPr="00B14584" w:rsidRDefault="009C4DED" w:rsidP="00931FBE">
      <w:pPr>
        <w:pStyle w:val="ListParagraph"/>
        <w:numPr>
          <w:ilvl w:val="0"/>
          <w:numId w:val="7"/>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Cushing’s syndrome-excess secretion of cortisone</w:t>
      </w:r>
    </w:p>
    <w:p w14:paraId="5F08C342" w14:textId="77777777" w:rsidR="009C4DED" w:rsidRPr="00B14584" w:rsidRDefault="009C4DED" w:rsidP="00931FBE">
      <w:pPr>
        <w:pStyle w:val="ListParagraph"/>
        <w:numPr>
          <w:ilvl w:val="0"/>
          <w:numId w:val="7"/>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Gigantism or Acromegaly-excess secretion of growth hormone.</w:t>
      </w:r>
    </w:p>
    <w:p w14:paraId="6E37A932" w14:textId="77777777" w:rsidR="009C4DED" w:rsidRPr="00B14584" w:rsidRDefault="009C4DED" w:rsidP="00931FBE">
      <w:pPr>
        <w:spacing w:line="360" w:lineRule="auto"/>
        <w:jc w:val="both"/>
        <w:rPr>
          <w:rFonts w:ascii="Times New Roman" w:hAnsi="Times New Roman" w:cs="Times New Roman"/>
          <w:color w:val="000000" w:themeColor="text1"/>
          <w:sz w:val="24"/>
          <w:szCs w:val="24"/>
        </w:rPr>
      </w:pPr>
      <w:r w:rsidRPr="00EC4388">
        <w:rPr>
          <w:rFonts w:ascii="Times New Roman" w:hAnsi="Times New Roman" w:cs="Times New Roman"/>
          <w:b/>
          <w:bCs/>
          <w:sz w:val="28"/>
          <w:szCs w:val="28"/>
        </w:rPr>
        <w:t>Neurogenic hypertension:</w:t>
      </w:r>
      <w:r w:rsidRPr="002D098B">
        <w:rPr>
          <w:rFonts w:ascii="Times New Roman" w:hAnsi="Times New Roman" w:cs="Times New Roman"/>
          <w:sz w:val="24"/>
          <w:szCs w:val="24"/>
        </w:rPr>
        <w:t xml:space="preserve"> </w:t>
      </w:r>
      <w:r w:rsidRPr="00B14584">
        <w:rPr>
          <w:rFonts w:ascii="Times New Roman" w:hAnsi="Times New Roman" w:cs="Times New Roman"/>
          <w:color w:val="000000" w:themeColor="text1"/>
          <w:sz w:val="24"/>
          <w:szCs w:val="24"/>
        </w:rPr>
        <w:t>Acute hypertension can be caused by strong stimulating of the sympathetic nervous system</w:t>
      </w:r>
    </w:p>
    <w:p w14:paraId="6862C46B" w14:textId="397D8F98" w:rsidR="009C4DED" w:rsidRPr="00B14584" w:rsidRDefault="009C4DED" w:rsidP="00931FBE">
      <w:pPr>
        <w:pStyle w:val="ListParagraph"/>
        <w:numPr>
          <w:ilvl w:val="0"/>
          <w:numId w:val="8"/>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Section of the </w:t>
      </w:r>
      <w:r w:rsidR="00C712FD" w:rsidRPr="00B14584">
        <w:rPr>
          <w:rFonts w:ascii="Times New Roman" w:hAnsi="Times New Roman" w:cs="Times New Roman"/>
          <w:color w:val="000000" w:themeColor="text1"/>
          <w:sz w:val="24"/>
          <w:szCs w:val="24"/>
        </w:rPr>
        <w:t>baroreceptor’s</w:t>
      </w:r>
      <w:r w:rsidRPr="00B14584">
        <w:rPr>
          <w:rFonts w:ascii="Times New Roman" w:hAnsi="Times New Roman" w:cs="Times New Roman"/>
          <w:color w:val="000000" w:themeColor="text1"/>
          <w:sz w:val="24"/>
          <w:szCs w:val="24"/>
        </w:rPr>
        <w:t xml:space="preserve"> nerves.</w:t>
      </w:r>
    </w:p>
    <w:p w14:paraId="30163462" w14:textId="77777777" w:rsidR="009C4DED" w:rsidRPr="00B14584" w:rsidRDefault="009C4DED" w:rsidP="00931FBE">
      <w:pPr>
        <w:pStyle w:val="ListParagraph"/>
        <w:numPr>
          <w:ilvl w:val="0"/>
          <w:numId w:val="8"/>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Lesions in tractus solitarius.</w:t>
      </w:r>
    </w:p>
    <w:p w14:paraId="4A1947EA" w14:textId="5456E7CA" w:rsidR="000847AB" w:rsidRPr="00EC4388" w:rsidRDefault="000847AB" w:rsidP="00931FBE">
      <w:pPr>
        <w:spacing w:line="360" w:lineRule="auto"/>
        <w:jc w:val="both"/>
        <w:rPr>
          <w:rFonts w:ascii="Times New Roman" w:hAnsi="Times New Roman" w:cs="Times New Roman"/>
          <w:b/>
          <w:bCs/>
          <w:color w:val="000000" w:themeColor="text1"/>
          <w:sz w:val="28"/>
          <w:szCs w:val="28"/>
        </w:rPr>
      </w:pPr>
      <w:r w:rsidRPr="000847AB">
        <w:rPr>
          <w:rFonts w:ascii="Times New Roman" w:hAnsi="Times New Roman" w:cs="Times New Roman"/>
          <w:color w:val="000000" w:themeColor="text1"/>
          <w:sz w:val="28"/>
          <w:szCs w:val="28"/>
        </w:rPr>
        <w:t xml:space="preserve"> </w:t>
      </w:r>
      <w:r w:rsidRPr="00EC4388">
        <w:rPr>
          <w:rFonts w:ascii="Times New Roman" w:hAnsi="Times New Roman" w:cs="Times New Roman"/>
          <w:b/>
          <w:bCs/>
          <w:color w:val="000000" w:themeColor="text1"/>
          <w:sz w:val="28"/>
          <w:szCs w:val="28"/>
        </w:rPr>
        <w:t>FACTOR EFFECTING BLOOD PRESSURE</w:t>
      </w:r>
    </w:p>
    <w:p w14:paraId="46E8BF66" w14:textId="77777777" w:rsidR="000847AB" w:rsidRPr="00B14584" w:rsidRDefault="000847AB" w:rsidP="00931FBE">
      <w:pPr>
        <w:pStyle w:val="ListParagraph"/>
        <w:numPr>
          <w:ilvl w:val="0"/>
          <w:numId w:val="9"/>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Volume of blood </w:t>
      </w:r>
    </w:p>
    <w:p w14:paraId="6A03970D" w14:textId="77777777" w:rsidR="000847AB" w:rsidRPr="00B14584" w:rsidRDefault="000847AB" w:rsidP="00931FBE">
      <w:pPr>
        <w:pStyle w:val="ListParagraph"/>
        <w:numPr>
          <w:ilvl w:val="0"/>
          <w:numId w:val="9"/>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Force of contraction of the heart</w:t>
      </w:r>
    </w:p>
    <w:p w14:paraId="26C6B640" w14:textId="77777777" w:rsidR="000847AB" w:rsidRPr="00B14584" w:rsidRDefault="000847AB" w:rsidP="00931FBE">
      <w:pPr>
        <w:pStyle w:val="ListParagraph"/>
        <w:numPr>
          <w:ilvl w:val="0"/>
          <w:numId w:val="9"/>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Heart rate and BP are inversely proportional </w:t>
      </w:r>
    </w:p>
    <w:p w14:paraId="304A77A3" w14:textId="77777777" w:rsidR="000847AB" w:rsidRPr="00B14584" w:rsidRDefault="000847AB" w:rsidP="00931FBE">
      <w:pPr>
        <w:pStyle w:val="ListParagraph"/>
        <w:numPr>
          <w:ilvl w:val="0"/>
          <w:numId w:val="9"/>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Viscosity of blood</w:t>
      </w:r>
    </w:p>
    <w:p w14:paraId="33DC7F82" w14:textId="77777777" w:rsidR="000847AB" w:rsidRPr="00B14584" w:rsidRDefault="000847AB" w:rsidP="00931FBE">
      <w:pPr>
        <w:pStyle w:val="ListParagraph"/>
        <w:numPr>
          <w:ilvl w:val="0"/>
          <w:numId w:val="9"/>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Nature of the blood </w:t>
      </w:r>
    </w:p>
    <w:p w14:paraId="2D146928" w14:textId="77777777" w:rsidR="000847AB" w:rsidRPr="00B14584" w:rsidRDefault="000847AB" w:rsidP="00931FBE">
      <w:pPr>
        <w:pStyle w:val="ListParagraph"/>
        <w:numPr>
          <w:ilvl w:val="0"/>
          <w:numId w:val="9"/>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Elasticity of blood vessel </w:t>
      </w:r>
    </w:p>
    <w:p w14:paraId="539C4F94" w14:textId="25D9ABDA" w:rsidR="00E36E33" w:rsidRPr="00B14584" w:rsidRDefault="00E36E33" w:rsidP="00931FBE">
      <w:pPr>
        <w:tabs>
          <w:tab w:val="left" w:pos="3859"/>
          <w:tab w:val="left" w:pos="7763"/>
        </w:tabs>
        <w:spacing w:line="360" w:lineRule="auto"/>
        <w:jc w:val="both"/>
        <w:rPr>
          <w:rFonts w:ascii="Times New Roman" w:hAnsi="Times New Roman" w:cs="Times New Roman"/>
          <w:color w:val="000000" w:themeColor="text1"/>
          <w:sz w:val="24"/>
          <w:szCs w:val="24"/>
        </w:rPr>
      </w:pPr>
      <w:r w:rsidRPr="00371762">
        <w:rPr>
          <w:rFonts w:ascii="Times New Roman" w:hAnsi="Times New Roman" w:cs="Times New Roman"/>
          <w:b/>
          <w:bCs/>
          <w:sz w:val="28"/>
          <w:szCs w:val="28"/>
        </w:rPr>
        <w:t>ETIOLOGY OF HYPERTENSION</w:t>
      </w:r>
      <w:r w:rsidRPr="0011484F">
        <w:rPr>
          <w:rFonts w:ascii="Times New Roman" w:hAnsi="Times New Roman" w:cs="Times New Roman"/>
          <w:sz w:val="24"/>
          <w:szCs w:val="24"/>
        </w:rPr>
        <w:t>:</w:t>
      </w:r>
      <w:r w:rsidRPr="00B14584">
        <w:rPr>
          <w:rFonts w:ascii="Times New Roman" w:hAnsi="Times New Roman" w:cs="Times New Roman"/>
          <w:color w:val="FF0000"/>
          <w:sz w:val="24"/>
          <w:szCs w:val="24"/>
        </w:rPr>
        <w:t xml:space="preserve"> </w:t>
      </w:r>
      <w:r w:rsidRPr="00B14584">
        <w:rPr>
          <w:rFonts w:ascii="Times New Roman" w:hAnsi="Times New Roman" w:cs="Times New Roman"/>
          <w:color w:val="000000" w:themeColor="text1"/>
          <w:sz w:val="24"/>
          <w:szCs w:val="24"/>
        </w:rPr>
        <w:t xml:space="preserve">Although hypertension may occur secondary to other disease processes, more than 90% of patients have essential hypertension, a disorder of unknown origin affecting blood pressure regulating mechanism. A family history of hypertension is </w:t>
      </w:r>
      <w:r w:rsidR="00C712FD" w:rsidRPr="00B14584">
        <w:rPr>
          <w:rFonts w:ascii="Times New Roman" w:hAnsi="Times New Roman" w:cs="Times New Roman"/>
          <w:color w:val="000000" w:themeColor="text1"/>
          <w:sz w:val="24"/>
          <w:szCs w:val="24"/>
        </w:rPr>
        <w:t>increasing</w:t>
      </w:r>
      <w:r w:rsidRPr="00B14584">
        <w:rPr>
          <w:rFonts w:ascii="Times New Roman" w:hAnsi="Times New Roman" w:cs="Times New Roman"/>
          <w:color w:val="000000" w:themeColor="text1"/>
          <w:sz w:val="24"/>
          <w:szCs w:val="24"/>
        </w:rPr>
        <w:t xml:space="preserve"> the likelihood that an individual will develop hypertensive disease. Essential hypertension occur four times more frequently blacks than whites, and it occur more often middle-aged males than amount middle-aged females. Environmental factors such as </w:t>
      </w:r>
      <w:r w:rsidRPr="00B14584">
        <w:rPr>
          <w:rFonts w:ascii="Times New Roman" w:hAnsi="Times New Roman" w:cs="Times New Roman"/>
          <w:color w:val="000000" w:themeColor="text1"/>
          <w:sz w:val="24"/>
          <w:szCs w:val="24"/>
        </w:rPr>
        <w:lastRenderedPageBreak/>
        <w:t>stressful lifestyle, high dietary intake of sodium, obesity and smoking all further predispose an individual to the occurrence of hypertension</w:t>
      </w:r>
    </w:p>
    <w:p w14:paraId="2EA5B30A" w14:textId="77777777" w:rsidR="00E36E33" w:rsidRPr="00B14584" w:rsidRDefault="00E36E33" w:rsidP="00931FBE">
      <w:pPr>
        <w:tabs>
          <w:tab w:val="left" w:pos="3859"/>
          <w:tab w:val="left" w:pos="7763"/>
        </w:tabs>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b/>
          <w:bCs/>
          <w:color w:val="FF0000"/>
          <w:sz w:val="28"/>
          <w:szCs w:val="28"/>
        </w:rPr>
        <w:t xml:space="preserve"> </w:t>
      </w:r>
      <w:r w:rsidRPr="00371762">
        <w:rPr>
          <w:rFonts w:ascii="Times New Roman" w:hAnsi="Times New Roman" w:cs="Times New Roman"/>
          <w:b/>
          <w:bCs/>
          <w:sz w:val="28"/>
          <w:szCs w:val="28"/>
        </w:rPr>
        <w:t>PATHOGENESIS OF HYPERTENSION</w:t>
      </w:r>
      <w:r w:rsidRPr="0011484F">
        <w:rPr>
          <w:rFonts w:ascii="Times New Roman" w:hAnsi="Times New Roman" w:cs="Times New Roman"/>
          <w:sz w:val="28"/>
          <w:szCs w:val="28"/>
        </w:rPr>
        <w:t>:</w:t>
      </w:r>
      <w:r w:rsidRPr="00B14584">
        <w:rPr>
          <w:rFonts w:ascii="Times New Roman" w:hAnsi="Times New Roman" w:cs="Times New Roman"/>
          <w:color w:val="000000" w:themeColor="text1"/>
          <w:sz w:val="24"/>
          <w:szCs w:val="24"/>
        </w:rPr>
        <w:t xml:space="preserve"> The multiple mechanism of hypertension constitutes aberrations of the normal physiologic regulation of blood pressure. Regulation of normal blood pressure;</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The blood pressure level is a complex trait that is determined by the interaction of multiple genetic, environmental, and demographic factors that influence to hemodynamic variables;</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 xml:space="preserve">cardiac output and total peripheral resistance. cardiac output affected by the blood volume, itself greatly dependent on body sodium homeostasis. Total peripheral resistance is predominantly determined at the level of the arterioles and depends on the effect of neutral and hormonal influence. Normal vascular tone reflects the balance between humoral vasoconstriction influences [including angiotensin 2 and catecholamine]and </w:t>
      </w:r>
      <w:r w:rsidRPr="00B14584">
        <w:rPr>
          <w:rFonts w:ascii="Times New Roman" w:hAnsi="Times New Roman" w:cs="Times New Roman"/>
          <w:color w:val="000000" w:themeColor="text1"/>
          <w:sz w:val="28"/>
          <w:szCs w:val="28"/>
        </w:rPr>
        <w:t>vasodilators</w:t>
      </w:r>
      <w:r w:rsidRPr="00B14584">
        <w:rPr>
          <w:rFonts w:ascii="Times New Roman" w:hAnsi="Times New Roman" w:cs="Times New Roman"/>
          <w:color w:val="000000" w:themeColor="text1"/>
          <w:sz w:val="24"/>
          <w:szCs w:val="24"/>
        </w:rPr>
        <w:t xml:space="preserve"> [including kinins, prostaglandins, and nitric oxide]. Resistance vessels also exhibit autoregulation, whereby increased blood flow induced vasoconstriction to protect against tissue hyper perfusion.</w:t>
      </w:r>
    </w:p>
    <w:p w14:paraId="25D24B0B" w14:textId="67E7240F" w:rsidR="00E36E33" w:rsidRPr="00B14584" w:rsidRDefault="00E36E33" w:rsidP="00931FBE">
      <w:pPr>
        <w:tabs>
          <w:tab w:val="left" w:pos="3859"/>
          <w:tab w:val="left" w:pos="7763"/>
        </w:tabs>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The kidney </w:t>
      </w:r>
      <w:r w:rsidR="00C712FD" w:rsidRPr="00B14584">
        <w:rPr>
          <w:rFonts w:ascii="Times New Roman" w:hAnsi="Times New Roman" w:cs="Times New Roman"/>
          <w:color w:val="000000" w:themeColor="text1"/>
          <w:sz w:val="24"/>
          <w:szCs w:val="24"/>
        </w:rPr>
        <w:t>plays</w:t>
      </w:r>
      <w:r w:rsidRPr="00B14584">
        <w:rPr>
          <w:rFonts w:ascii="Times New Roman" w:hAnsi="Times New Roman" w:cs="Times New Roman"/>
          <w:color w:val="000000" w:themeColor="text1"/>
          <w:sz w:val="24"/>
          <w:szCs w:val="24"/>
        </w:rPr>
        <w:t xml:space="preserve"> important role in blood pressure regulation, as follow:</w:t>
      </w:r>
    </w:p>
    <w:p w14:paraId="0F95B89F" w14:textId="77777777" w:rsidR="00E36E33" w:rsidRPr="00B14584" w:rsidRDefault="00E36E33" w:rsidP="00931FBE">
      <w:pPr>
        <w:pStyle w:val="ListParagraph"/>
        <w:numPr>
          <w:ilvl w:val="0"/>
          <w:numId w:val="10"/>
        </w:numPr>
        <w:tabs>
          <w:tab w:val="left" w:pos="3859"/>
          <w:tab w:val="left" w:pos="7763"/>
        </w:tabs>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Renin- angiotensin system, the kidney influence both peripheral resistance and sodium homeostasis. renin elaborated by the juxta glomerular cells of kidney transforms plasm angiotensinogen to angiotensin 1, which is then convert to angiotensin 2 by angiotensin converting enzyme [ACE].</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Angiotensin</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2 raises blood pressure by increasing both peripheral resistance [direct action on vascular SMCs] and blood volume [ stimulation of aldosterone secretion,</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increase in distal tubular reabsorption of sodium]</w:t>
      </w:r>
    </w:p>
    <w:p w14:paraId="7DD85425" w14:textId="77777777" w:rsidR="00E36E33" w:rsidRPr="00B14584" w:rsidRDefault="00E36E33" w:rsidP="00931FBE">
      <w:pPr>
        <w:pStyle w:val="ListParagraph"/>
        <w:numPr>
          <w:ilvl w:val="0"/>
          <w:numId w:val="10"/>
        </w:numPr>
        <w:tabs>
          <w:tab w:val="left" w:pos="3859"/>
          <w:tab w:val="left" w:pos="7763"/>
        </w:tabs>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The kidney also produced a variety of vasodepressor or antihypertensive substance.</w:t>
      </w:r>
    </w:p>
    <w:p w14:paraId="6F210BF8" w14:textId="77777777" w:rsidR="00E36E33" w:rsidRPr="00B14584" w:rsidRDefault="00E36E33" w:rsidP="00931FBE">
      <w:p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When the blood volume is reduced, the glomerular filtration rate falls, leading to increased reabsorption of sodium and water by proximal tubules and thereby conserving sodium and expanding blood volume.</w:t>
      </w:r>
    </w:p>
    <w:p w14:paraId="7F5052A1" w14:textId="77777777" w:rsidR="002E6664" w:rsidRPr="00371762" w:rsidRDefault="002E6664" w:rsidP="00931FBE">
      <w:pPr>
        <w:spacing w:line="360" w:lineRule="auto"/>
        <w:ind w:left="360"/>
        <w:jc w:val="both"/>
        <w:rPr>
          <w:rFonts w:ascii="Times New Roman" w:hAnsi="Times New Roman" w:cs="Times New Roman"/>
          <w:b/>
          <w:bCs/>
          <w:sz w:val="28"/>
          <w:szCs w:val="28"/>
        </w:rPr>
      </w:pPr>
      <w:r w:rsidRPr="00371762">
        <w:rPr>
          <w:rFonts w:ascii="Times New Roman" w:hAnsi="Times New Roman" w:cs="Times New Roman"/>
          <w:b/>
          <w:bCs/>
          <w:sz w:val="28"/>
          <w:szCs w:val="28"/>
        </w:rPr>
        <w:t>METHODOLOGY:</w:t>
      </w:r>
    </w:p>
    <w:p w14:paraId="477EE1ED" w14:textId="339E289F" w:rsidR="002E6664" w:rsidRPr="00371762" w:rsidRDefault="002E6664" w:rsidP="00931FBE">
      <w:pPr>
        <w:spacing w:line="360" w:lineRule="auto"/>
        <w:ind w:left="360"/>
        <w:jc w:val="both"/>
        <w:rPr>
          <w:rFonts w:ascii="Times New Roman" w:hAnsi="Times New Roman" w:cs="Times New Roman"/>
          <w:sz w:val="28"/>
          <w:szCs w:val="28"/>
        </w:rPr>
      </w:pPr>
      <w:r w:rsidRPr="00371762">
        <w:rPr>
          <w:rFonts w:ascii="Times New Roman" w:hAnsi="Times New Roman" w:cs="Times New Roman"/>
          <w:b/>
          <w:bCs/>
          <w:sz w:val="28"/>
          <w:szCs w:val="28"/>
        </w:rPr>
        <w:t xml:space="preserve">RESEARCH </w:t>
      </w:r>
      <w:r w:rsidR="00C712FD" w:rsidRPr="00371762">
        <w:rPr>
          <w:rFonts w:ascii="Times New Roman" w:hAnsi="Times New Roman" w:cs="Times New Roman"/>
          <w:b/>
          <w:bCs/>
          <w:sz w:val="28"/>
          <w:szCs w:val="28"/>
        </w:rPr>
        <w:t>APPROACH</w:t>
      </w:r>
      <w:r w:rsidR="00C712FD" w:rsidRPr="00371762">
        <w:rPr>
          <w:rFonts w:ascii="Times New Roman" w:hAnsi="Times New Roman" w:cs="Times New Roman"/>
          <w:sz w:val="28"/>
          <w:szCs w:val="28"/>
        </w:rPr>
        <w:t>: -</w:t>
      </w:r>
      <w:r w:rsidRPr="00371762">
        <w:rPr>
          <w:rFonts w:ascii="Times New Roman" w:hAnsi="Times New Roman" w:cs="Times New Roman"/>
          <w:sz w:val="28"/>
          <w:szCs w:val="28"/>
        </w:rPr>
        <w:t xml:space="preserve">  </w:t>
      </w:r>
    </w:p>
    <w:p w14:paraId="69AE0940" w14:textId="020E288A" w:rsidR="002E6664" w:rsidRPr="00B14584" w:rsidRDefault="00315638" w:rsidP="00931FBE">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r w:rsidR="002E6664" w:rsidRPr="00B14584">
        <w:rPr>
          <w:rFonts w:ascii="Times New Roman" w:hAnsi="Times New Roman" w:cs="Times New Roman"/>
          <w:color w:val="000000" w:themeColor="text1"/>
          <w:sz w:val="24"/>
          <w:szCs w:val="24"/>
        </w:rPr>
        <w:t>or the survey, we should approach different categories like teachers\lectures,</w:t>
      </w:r>
      <w:r w:rsidR="002E6664">
        <w:rPr>
          <w:rFonts w:ascii="Times New Roman" w:hAnsi="Times New Roman" w:cs="Times New Roman"/>
          <w:color w:val="000000" w:themeColor="text1"/>
          <w:sz w:val="24"/>
          <w:szCs w:val="24"/>
        </w:rPr>
        <w:t xml:space="preserve"> </w:t>
      </w:r>
      <w:r w:rsidR="002E6664" w:rsidRPr="00B14584">
        <w:rPr>
          <w:rFonts w:ascii="Times New Roman" w:hAnsi="Times New Roman" w:cs="Times New Roman"/>
          <w:color w:val="000000" w:themeColor="text1"/>
          <w:sz w:val="24"/>
          <w:szCs w:val="24"/>
        </w:rPr>
        <w:t>daily workers, bank employees, shop owners,</w:t>
      </w:r>
      <w:r w:rsidR="002E6664">
        <w:rPr>
          <w:rFonts w:ascii="Times New Roman" w:hAnsi="Times New Roman" w:cs="Times New Roman"/>
          <w:color w:val="000000" w:themeColor="text1"/>
          <w:sz w:val="24"/>
          <w:szCs w:val="24"/>
        </w:rPr>
        <w:t xml:space="preserve"> </w:t>
      </w:r>
      <w:r w:rsidR="002E6664" w:rsidRPr="00B14584">
        <w:rPr>
          <w:rFonts w:ascii="Times New Roman" w:hAnsi="Times New Roman" w:cs="Times New Roman"/>
          <w:color w:val="000000" w:themeColor="text1"/>
          <w:sz w:val="24"/>
          <w:szCs w:val="24"/>
        </w:rPr>
        <w:t>students etc</w:t>
      </w:r>
    </w:p>
    <w:p w14:paraId="54A5D961" w14:textId="190715EE" w:rsidR="002E6664" w:rsidRPr="00B14584" w:rsidRDefault="002E6664"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lastRenderedPageBreak/>
        <w:t xml:space="preserve">research design: during the survey the standard questionnaire was used to called medical history from each </w:t>
      </w:r>
      <w:r w:rsidR="00C712FD" w:rsidRPr="00B14584">
        <w:rPr>
          <w:rFonts w:ascii="Times New Roman" w:hAnsi="Times New Roman" w:cs="Times New Roman"/>
          <w:color w:val="000000" w:themeColor="text1"/>
          <w:sz w:val="24"/>
          <w:szCs w:val="24"/>
        </w:rPr>
        <w:t>member</w:t>
      </w:r>
      <w:r w:rsidRPr="00B14584">
        <w:rPr>
          <w:rFonts w:ascii="Times New Roman" w:hAnsi="Times New Roman" w:cs="Times New Roman"/>
          <w:color w:val="000000" w:themeColor="text1"/>
          <w:sz w:val="24"/>
          <w:szCs w:val="24"/>
        </w:rPr>
        <w:t xml:space="preserve"> </w:t>
      </w:r>
    </w:p>
    <w:p w14:paraId="7991451D" w14:textId="77777777" w:rsidR="002E6664" w:rsidRPr="00B14584" w:rsidRDefault="002E6664"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age, sex,</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ma</w:t>
      </w:r>
      <w:r>
        <w:rPr>
          <w:rFonts w:ascii="Times New Roman" w:hAnsi="Times New Roman" w:cs="Times New Roman"/>
          <w:color w:val="000000" w:themeColor="text1"/>
          <w:sz w:val="24"/>
          <w:szCs w:val="24"/>
        </w:rPr>
        <w:t>ter</w:t>
      </w:r>
      <w:r w:rsidRPr="00B14584">
        <w:rPr>
          <w:rFonts w:ascii="Times New Roman" w:hAnsi="Times New Roman" w:cs="Times New Roman"/>
          <w:color w:val="000000" w:themeColor="text1"/>
          <w:sz w:val="24"/>
          <w:szCs w:val="24"/>
        </w:rPr>
        <w:t>ial</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status,</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 xml:space="preserve">education, work history, smoking, alcohol intake and physical activity level were recorded   </w:t>
      </w:r>
    </w:p>
    <w:p w14:paraId="5515526F" w14:textId="77777777" w:rsidR="002E6664" w:rsidRPr="00B14584" w:rsidRDefault="002E6664"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Ask about personal and family history of hypertension, diabetic mellitus, cardiovascular disease and chronic kidney disease.</w:t>
      </w:r>
    </w:p>
    <w:p w14:paraId="2E08518E" w14:textId="77777777" w:rsidR="002E6664" w:rsidRPr="00B14584" w:rsidRDefault="002E6664"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Blood pressure measurements were performed mentioned from the members.</w:t>
      </w:r>
    </w:p>
    <w:p w14:paraId="102D7746" w14:textId="77777777" w:rsidR="002E6664" w:rsidRPr="00B14584" w:rsidRDefault="002E6664" w:rsidP="00931FBE">
      <w:pPr>
        <w:pStyle w:val="ListParagraph"/>
        <w:spacing w:line="360" w:lineRule="auto"/>
        <w:jc w:val="both"/>
        <w:rPr>
          <w:rFonts w:ascii="Times New Roman" w:hAnsi="Times New Roman" w:cs="Times New Roman"/>
          <w:color w:val="000000" w:themeColor="text1"/>
          <w:sz w:val="24"/>
          <w:szCs w:val="24"/>
        </w:rPr>
      </w:pPr>
      <w:r w:rsidRPr="00EC4388">
        <w:rPr>
          <w:rFonts w:ascii="Times New Roman" w:hAnsi="Times New Roman" w:cs="Times New Roman"/>
          <w:b/>
          <w:bCs/>
          <w:color w:val="000000" w:themeColor="text1"/>
          <w:sz w:val="28"/>
          <w:szCs w:val="28"/>
        </w:rPr>
        <w:t>STATISTICAL ANALYSIS:</w:t>
      </w:r>
      <w:r w:rsidRPr="00B14584">
        <w:rPr>
          <w:rFonts w:ascii="Times New Roman" w:hAnsi="Times New Roman" w:cs="Times New Roman"/>
          <w:color w:val="000000" w:themeColor="text1"/>
          <w:sz w:val="24"/>
          <w:szCs w:val="24"/>
        </w:rPr>
        <w:t xml:space="preserve">  the categorical analysis variables were expressed as percentages.</w:t>
      </w:r>
    </w:p>
    <w:p w14:paraId="3B45853B" w14:textId="77777777" w:rsidR="002E6664" w:rsidRPr="00B14584" w:rsidRDefault="002E6664"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Multi variate logistic regression analysis was performed to determine predictors of hypertension.  </w:t>
      </w:r>
    </w:p>
    <w:p w14:paraId="7515093D" w14:textId="77777777" w:rsidR="002E6664" w:rsidRPr="00B14584" w:rsidRDefault="002E6664" w:rsidP="00931FBE">
      <w:pPr>
        <w:pStyle w:val="ListParagraph"/>
        <w:jc w:val="both"/>
        <w:rPr>
          <w:rFonts w:ascii="Times New Roman" w:hAnsi="Times New Roman" w:cs="Times New Roman"/>
          <w:color w:val="000000" w:themeColor="text1"/>
          <w:sz w:val="24"/>
          <w:szCs w:val="24"/>
        </w:rPr>
      </w:pPr>
    </w:p>
    <w:p w14:paraId="0F3D5A2E" w14:textId="77777777" w:rsidR="00A15D47" w:rsidRPr="00371762" w:rsidRDefault="00A15D47" w:rsidP="00931FBE">
      <w:pPr>
        <w:spacing w:line="360" w:lineRule="auto"/>
        <w:jc w:val="both"/>
        <w:rPr>
          <w:rFonts w:ascii="Times New Roman" w:hAnsi="Times New Roman" w:cs="Times New Roman"/>
          <w:b/>
          <w:bCs/>
          <w:sz w:val="24"/>
          <w:szCs w:val="24"/>
        </w:rPr>
      </w:pPr>
      <w:r w:rsidRPr="00371762">
        <w:rPr>
          <w:rFonts w:ascii="Times New Roman" w:hAnsi="Times New Roman" w:cs="Times New Roman"/>
          <w:b/>
          <w:bCs/>
          <w:sz w:val="28"/>
          <w:szCs w:val="28"/>
        </w:rPr>
        <w:t>CAUSES</w:t>
      </w:r>
      <w:r w:rsidRPr="00371762">
        <w:rPr>
          <w:rFonts w:ascii="Times New Roman" w:hAnsi="Times New Roman" w:cs="Times New Roman"/>
          <w:b/>
          <w:bCs/>
          <w:sz w:val="24"/>
          <w:szCs w:val="24"/>
        </w:rPr>
        <w:t>:</w:t>
      </w:r>
    </w:p>
    <w:p w14:paraId="3FB94804" w14:textId="77777777" w:rsidR="00A15D47" w:rsidRPr="00753138" w:rsidRDefault="00A15D47" w:rsidP="00931FBE">
      <w:pPr>
        <w:pStyle w:val="ListParagraph"/>
        <w:numPr>
          <w:ilvl w:val="0"/>
          <w:numId w:val="11"/>
        </w:numPr>
        <w:spacing w:line="360" w:lineRule="auto"/>
        <w:jc w:val="both"/>
        <w:rPr>
          <w:rFonts w:ascii="Times New Roman" w:hAnsi="Times New Roman" w:cs="Times New Roman"/>
          <w:color w:val="000000" w:themeColor="text1"/>
          <w:sz w:val="24"/>
          <w:szCs w:val="24"/>
        </w:rPr>
      </w:pPr>
      <w:r w:rsidRPr="00753138">
        <w:rPr>
          <w:rFonts w:ascii="Times New Roman" w:hAnsi="Times New Roman" w:cs="Times New Roman"/>
          <w:color w:val="000000" w:themeColor="text1"/>
          <w:sz w:val="24"/>
          <w:szCs w:val="24"/>
        </w:rPr>
        <w:t>Essential hypertension</w:t>
      </w:r>
    </w:p>
    <w:p w14:paraId="420C88DC" w14:textId="77777777" w:rsidR="00A15D47" w:rsidRPr="00B14584" w:rsidRDefault="00A15D47" w:rsidP="00931FBE">
      <w:pPr>
        <w:pStyle w:val="ListParagraph"/>
        <w:numPr>
          <w:ilvl w:val="0"/>
          <w:numId w:val="11"/>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Renal [ acute nephritis]</w:t>
      </w:r>
    </w:p>
    <w:p w14:paraId="75EB3DBB" w14:textId="77777777" w:rsidR="00A15D47" w:rsidRPr="00B14584" w:rsidRDefault="00A15D47" w:rsidP="00931FBE">
      <w:pPr>
        <w:pStyle w:val="ListParagraph"/>
        <w:numPr>
          <w:ilvl w:val="0"/>
          <w:numId w:val="11"/>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Vascular:</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arteriosclerosis</w:t>
      </w:r>
    </w:p>
    <w:p w14:paraId="5CAC18A8" w14:textId="77777777" w:rsidR="00A15D47" w:rsidRPr="00B14584" w:rsidRDefault="00A15D47" w:rsidP="00931FBE">
      <w:pPr>
        <w:pStyle w:val="ListParagraph"/>
        <w:numPr>
          <w:ilvl w:val="0"/>
          <w:numId w:val="11"/>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Endocrine: pheochromocytoma, Cushing’s syndrome, thyrotoxicosis</w:t>
      </w:r>
    </w:p>
    <w:p w14:paraId="513ACA42" w14:textId="77777777" w:rsidR="00A15D47" w:rsidRPr="00B14584" w:rsidRDefault="00A15D47" w:rsidP="00931FBE">
      <w:pPr>
        <w:pStyle w:val="ListParagraph"/>
        <w:numPr>
          <w:ilvl w:val="0"/>
          <w:numId w:val="11"/>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Neurological: raised intracranial tension, lead encephalopathy etc.</w:t>
      </w:r>
    </w:p>
    <w:p w14:paraId="576E2F06" w14:textId="77777777" w:rsidR="00A15D47" w:rsidRPr="00B14584" w:rsidRDefault="00A15D47" w:rsidP="00931FBE">
      <w:pPr>
        <w:pStyle w:val="ListParagraph"/>
        <w:spacing w:line="360" w:lineRule="auto"/>
        <w:jc w:val="both"/>
        <w:rPr>
          <w:rFonts w:ascii="Times New Roman" w:hAnsi="Times New Roman" w:cs="Times New Roman"/>
          <w:color w:val="000000" w:themeColor="text1"/>
          <w:sz w:val="24"/>
          <w:szCs w:val="24"/>
        </w:rPr>
      </w:pPr>
    </w:p>
    <w:p w14:paraId="390EEC58" w14:textId="77777777" w:rsidR="00A15D47" w:rsidRPr="006A6CCA" w:rsidRDefault="00A15D47" w:rsidP="00931FBE">
      <w:pPr>
        <w:spacing w:line="360" w:lineRule="auto"/>
        <w:jc w:val="both"/>
        <w:rPr>
          <w:rFonts w:ascii="Times New Roman" w:hAnsi="Times New Roman" w:cs="Times New Roman"/>
          <w:sz w:val="28"/>
          <w:szCs w:val="28"/>
        </w:rPr>
      </w:pPr>
      <w:r w:rsidRPr="006A6CCA">
        <w:rPr>
          <w:rFonts w:ascii="Times New Roman" w:hAnsi="Times New Roman" w:cs="Times New Roman"/>
          <w:b/>
          <w:bCs/>
          <w:sz w:val="28"/>
          <w:szCs w:val="28"/>
        </w:rPr>
        <w:t>EFFECT OF HYPERTENSION</w:t>
      </w:r>
      <w:r w:rsidRPr="006A6CCA">
        <w:rPr>
          <w:rFonts w:ascii="Times New Roman" w:hAnsi="Times New Roman" w:cs="Times New Roman"/>
          <w:sz w:val="28"/>
          <w:szCs w:val="28"/>
        </w:rPr>
        <w:t xml:space="preserve">:   </w:t>
      </w:r>
    </w:p>
    <w:p w14:paraId="0C8DCCC8" w14:textId="77777777" w:rsidR="00A15D47" w:rsidRPr="00B14584" w:rsidRDefault="00A15D47" w:rsidP="00931FBE">
      <w:pPr>
        <w:pStyle w:val="ListParagraph"/>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The common organ damage by standing hypertension </w:t>
      </w:r>
      <w:proofErr w:type="gramStart"/>
      <w:r w:rsidRPr="00B14584">
        <w:rPr>
          <w:rFonts w:ascii="Times New Roman" w:hAnsi="Times New Roman" w:cs="Times New Roman"/>
          <w:color w:val="000000" w:themeColor="text1"/>
          <w:sz w:val="24"/>
          <w:szCs w:val="24"/>
        </w:rPr>
        <w:t>are</w:t>
      </w:r>
      <w:proofErr w:type="gramEnd"/>
      <w:r w:rsidRPr="00B14584">
        <w:rPr>
          <w:rFonts w:ascii="Times New Roman" w:hAnsi="Times New Roman" w:cs="Times New Roman"/>
          <w:color w:val="000000" w:themeColor="text1"/>
          <w:sz w:val="24"/>
          <w:szCs w:val="24"/>
        </w:rPr>
        <w:t xml:space="preserve"> heart, blood vessel, retina,</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and central nervous system.</w:t>
      </w:r>
    </w:p>
    <w:p w14:paraId="36F5BBD8" w14:textId="77777777" w:rsidR="00A15D47" w:rsidRPr="00B14584" w:rsidRDefault="00A15D47" w:rsidP="00931FBE">
      <w:pPr>
        <w:pStyle w:val="ListParagraph"/>
        <w:numPr>
          <w:ilvl w:val="0"/>
          <w:numId w:val="11"/>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CVS: DYSPNEA on exertion [insipient LVF]</w:t>
      </w:r>
    </w:p>
    <w:p w14:paraId="0C34273D" w14:textId="77777777" w:rsidR="00A15D47" w:rsidRPr="00B14584" w:rsidRDefault="00A15D47" w:rsidP="00931FBE">
      <w:pPr>
        <w:pStyle w:val="ListParagraph"/>
        <w:numPr>
          <w:ilvl w:val="0"/>
          <w:numId w:val="12"/>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Anginal chest pain [IHD]</w:t>
      </w:r>
    </w:p>
    <w:p w14:paraId="47D1F380" w14:textId="77777777" w:rsidR="00A15D47" w:rsidRPr="00B14584" w:rsidRDefault="00A15D47" w:rsidP="00931FBE">
      <w:pPr>
        <w:pStyle w:val="ListParagraph"/>
        <w:numPr>
          <w:ilvl w:val="0"/>
          <w:numId w:val="12"/>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Palpitation</w:t>
      </w:r>
    </w:p>
    <w:p w14:paraId="5C775302" w14:textId="77777777" w:rsidR="00A15D47" w:rsidRPr="00B14584" w:rsidRDefault="00A15D47" w:rsidP="00931FBE">
      <w:pPr>
        <w:pStyle w:val="ListParagraph"/>
        <w:numPr>
          <w:ilvl w:val="0"/>
          <w:numId w:val="11"/>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Kidney: HEMATURIA, POLYURIS </w:t>
      </w:r>
    </w:p>
    <w:p w14:paraId="68B867F0" w14:textId="77777777" w:rsidR="00A15D47" w:rsidRPr="00B14584" w:rsidRDefault="00A15D47" w:rsidP="00931FBE">
      <w:pPr>
        <w:pStyle w:val="ListParagraph"/>
        <w:numPr>
          <w:ilvl w:val="0"/>
          <w:numId w:val="11"/>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CNS: transient ischemic attacks [TLA OR STROKE] with focal neurological deficit.</w:t>
      </w:r>
    </w:p>
    <w:p w14:paraId="057857D4" w14:textId="77777777" w:rsidR="00A15D47" w:rsidRPr="00B14584" w:rsidRDefault="00A15D47" w:rsidP="00931FBE">
      <w:pPr>
        <w:pStyle w:val="ListParagraph"/>
        <w:numPr>
          <w:ilvl w:val="0"/>
          <w:numId w:val="13"/>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Hypertensive encephalopathy [headache,</w:t>
      </w:r>
      <w:r>
        <w:rPr>
          <w:rFonts w:ascii="Times New Roman" w:hAnsi="Times New Roman" w:cs="Times New Roman"/>
          <w:color w:val="000000" w:themeColor="text1"/>
          <w:sz w:val="24"/>
          <w:szCs w:val="24"/>
        </w:rPr>
        <w:t xml:space="preserve"> </w:t>
      </w:r>
      <w:r w:rsidRPr="00B14584">
        <w:rPr>
          <w:rFonts w:ascii="Times New Roman" w:hAnsi="Times New Roman" w:cs="Times New Roman"/>
          <w:color w:val="000000" w:themeColor="text1"/>
          <w:sz w:val="24"/>
          <w:szCs w:val="24"/>
        </w:rPr>
        <w:t>vomiting, convulsion, unconsciousness, focal neurological deficit].</w:t>
      </w:r>
    </w:p>
    <w:p w14:paraId="74CE1A3B" w14:textId="77777777" w:rsidR="00A15D47" w:rsidRPr="00B14584" w:rsidRDefault="00A15D47" w:rsidP="00931FBE">
      <w:pPr>
        <w:pStyle w:val="ListParagraph"/>
        <w:numPr>
          <w:ilvl w:val="0"/>
          <w:numId w:val="13"/>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Dizziness tinnitus and syncope.</w:t>
      </w:r>
    </w:p>
    <w:p w14:paraId="21D14ECF" w14:textId="77777777" w:rsidR="00A15D47" w:rsidRPr="00B14584" w:rsidRDefault="00A15D47" w:rsidP="00931FBE">
      <w:pPr>
        <w:pStyle w:val="ListParagraph"/>
        <w:numPr>
          <w:ilvl w:val="0"/>
          <w:numId w:val="14"/>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Retina: Blurred vision </w:t>
      </w:r>
    </w:p>
    <w:p w14:paraId="75C91AF6" w14:textId="77777777" w:rsidR="00A15D47" w:rsidRPr="00B14584" w:rsidRDefault="00A15D47" w:rsidP="00931FBE">
      <w:pPr>
        <w:spacing w:line="360" w:lineRule="auto"/>
        <w:jc w:val="both"/>
        <w:rPr>
          <w:rFonts w:ascii="Times New Roman" w:hAnsi="Times New Roman" w:cs="Times New Roman"/>
          <w:color w:val="000000" w:themeColor="text1"/>
          <w:sz w:val="24"/>
          <w:szCs w:val="24"/>
        </w:rPr>
      </w:pPr>
      <w:r w:rsidRPr="00552E6A">
        <w:rPr>
          <w:rFonts w:ascii="Times New Roman" w:hAnsi="Times New Roman" w:cs="Times New Roman"/>
          <w:b/>
          <w:bCs/>
          <w:sz w:val="28"/>
          <w:szCs w:val="28"/>
        </w:rPr>
        <w:lastRenderedPageBreak/>
        <w:t>SYMPTOMS</w:t>
      </w:r>
      <w:r w:rsidRPr="00552E6A">
        <w:rPr>
          <w:rFonts w:ascii="Times New Roman" w:hAnsi="Times New Roman" w:cs="Times New Roman"/>
          <w:sz w:val="28"/>
          <w:szCs w:val="28"/>
        </w:rPr>
        <w:t xml:space="preserve">:  </w:t>
      </w:r>
      <w:r w:rsidRPr="00B14584">
        <w:rPr>
          <w:rFonts w:ascii="Times New Roman" w:hAnsi="Times New Roman" w:cs="Times New Roman"/>
          <w:color w:val="000000" w:themeColor="text1"/>
          <w:sz w:val="24"/>
          <w:szCs w:val="24"/>
        </w:rPr>
        <w:t>EDEMA and puffy face- Acute nephritis</w:t>
      </w:r>
    </w:p>
    <w:p w14:paraId="3F1C3F4F" w14:textId="77777777" w:rsidR="00A15D47" w:rsidRPr="00B14584" w:rsidRDefault="00A15D47" w:rsidP="00931FBE">
      <w:pPr>
        <w:pStyle w:val="ListParagraph"/>
        <w:numPr>
          <w:ilvl w:val="0"/>
          <w:numId w:val="15"/>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Weight gain, hirsutism </w:t>
      </w:r>
    </w:p>
    <w:p w14:paraId="39B5A1ED" w14:textId="77777777" w:rsidR="00A15D47" w:rsidRPr="00B14584" w:rsidRDefault="00A15D47" w:rsidP="00931FBE">
      <w:pPr>
        <w:pStyle w:val="ListParagraph"/>
        <w:numPr>
          <w:ilvl w:val="0"/>
          <w:numId w:val="15"/>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Weight loss, tremors, palpitation and sweating</w:t>
      </w:r>
    </w:p>
    <w:p w14:paraId="0811CDFA" w14:textId="77777777" w:rsidR="00A15D47" w:rsidRPr="00B14584" w:rsidRDefault="00A15D47" w:rsidP="00931FBE">
      <w:pPr>
        <w:pStyle w:val="ListParagraph"/>
        <w:numPr>
          <w:ilvl w:val="0"/>
          <w:numId w:val="15"/>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Hyperthyroidism</w:t>
      </w:r>
    </w:p>
    <w:p w14:paraId="2E17B13C" w14:textId="77777777" w:rsidR="00A15D47" w:rsidRPr="00B14584" w:rsidRDefault="00A15D47" w:rsidP="00931FBE">
      <w:pPr>
        <w:pStyle w:val="ListParagraph"/>
        <w:numPr>
          <w:ilvl w:val="0"/>
          <w:numId w:val="15"/>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Joint pains</w:t>
      </w:r>
    </w:p>
    <w:p w14:paraId="5DF7143A" w14:textId="77777777" w:rsidR="00A15D47" w:rsidRPr="00B14584" w:rsidRDefault="00A15D47" w:rsidP="00931FBE">
      <w:pPr>
        <w:pStyle w:val="ListParagraph"/>
        <w:numPr>
          <w:ilvl w:val="0"/>
          <w:numId w:val="15"/>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Symptoms: polyarteritis nodosa.</w:t>
      </w:r>
    </w:p>
    <w:p w14:paraId="6ACFCF35" w14:textId="77777777" w:rsidR="00A15D47" w:rsidRPr="00D274B5" w:rsidRDefault="00A15D47" w:rsidP="00931FBE">
      <w:pPr>
        <w:spacing w:line="360" w:lineRule="auto"/>
        <w:jc w:val="both"/>
        <w:rPr>
          <w:rFonts w:ascii="Times New Roman" w:hAnsi="Times New Roman" w:cs="Times New Roman"/>
          <w:b/>
          <w:bCs/>
          <w:sz w:val="28"/>
          <w:szCs w:val="28"/>
        </w:rPr>
      </w:pPr>
      <w:r w:rsidRPr="00D274B5">
        <w:rPr>
          <w:rFonts w:ascii="Times New Roman" w:hAnsi="Times New Roman" w:cs="Times New Roman"/>
          <w:b/>
          <w:bCs/>
          <w:sz w:val="28"/>
          <w:szCs w:val="28"/>
        </w:rPr>
        <w:t xml:space="preserve">SIGNS  </w:t>
      </w:r>
    </w:p>
    <w:p w14:paraId="7EDBB4C1" w14:textId="77777777" w:rsidR="00A572A9" w:rsidRPr="00A572A9" w:rsidRDefault="00A572A9" w:rsidP="00931FBE">
      <w:pPr>
        <w:spacing w:line="360" w:lineRule="auto"/>
        <w:jc w:val="both"/>
        <w:rPr>
          <w:rFonts w:ascii="Times New Roman" w:hAnsi="Times New Roman" w:cs="Times New Roman"/>
          <w:color w:val="000000" w:themeColor="text1"/>
          <w:sz w:val="24"/>
          <w:szCs w:val="24"/>
        </w:rPr>
      </w:pPr>
      <w:r w:rsidRPr="00D274B5">
        <w:rPr>
          <w:rFonts w:ascii="Times New Roman" w:hAnsi="Times New Roman" w:cs="Times New Roman"/>
          <w:b/>
          <w:bCs/>
          <w:sz w:val="28"/>
          <w:szCs w:val="28"/>
        </w:rPr>
        <w:t>General examination</w:t>
      </w:r>
      <w:r w:rsidRPr="00D274B5">
        <w:rPr>
          <w:rFonts w:ascii="Times New Roman" w:hAnsi="Times New Roman" w:cs="Times New Roman"/>
          <w:sz w:val="28"/>
          <w:szCs w:val="28"/>
        </w:rPr>
        <w:t xml:space="preserve">: </w:t>
      </w:r>
      <w:r w:rsidRPr="00A572A9">
        <w:rPr>
          <w:rFonts w:ascii="Times New Roman" w:hAnsi="Times New Roman" w:cs="Times New Roman"/>
          <w:color w:val="000000" w:themeColor="text1"/>
          <w:sz w:val="24"/>
          <w:szCs w:val="24"/>
        </w:rPr>
        <w:t xml:space="preserve">Moon face, truncal obesity </w:t>
      </w:r>
    </w:p>
    <w:p w14:paraId="4DB25004" w14:textId="77777777" w:rsidR="00A572A9" w:rsidRPr="00A572A9" w:rsidRDefault="00A572A9" w:rsidP="00931FBE">
      <w:pPr>
        <w:numPr>
          <w:ilvl w:val="0"/>
          <w:numId w:val="17"/>
        </w:numPr>
        <w:spacing w:line="360" w:lineRule="auto"/>
        <w:contextualSpacing/>
        <w:jc w:val="both"/>
        <w:rPr>
          <w:rFonts w:ascii="Times New Roman" w:hAnsi="Times New Roman" w:cs="Times New Roman"/>
          <w:color w:val="000000" w:themeColor="text1"/>
          <w:sz w:val="24"/>
          <w:szCs w:val="24"/>
        </w:rPr>
      </w:pPr>
      <w:r w:rsidRPr="00A572A9">
        <w:rPr>
          <w:rFonts w:ascii="Times New Roman" w:hAnsi="Times New Roman" w:cs="Times New Roman"/>
          <w:color w:val="000000" w:themeColor="text1"/>
          <w:sz w:val="24"/>
          <w:szCs w:val="24"/>
        </w:rPr>
        <w:t>Puffy face, rough skin, obesity</w:t>
      </w:r>
    </w:p>
    <w:p w14:paraId="4CB485B0" w14:textId="77777777" w:rsidR="00A572A9" w:rsidRPr="00A572A9" w:rsidRDefault="00A572A9" w:rsidP="00931FBE">
      <w:pPr>
        <w:numPr>
          <w:ilvl w:val="0"/>
          <w:numId w:val="17"/>
        </w:numPr>
        <w:spacing w:line="360" w:lineRule="auto"/>
        <w:contextualSpacing/>
        <w:jc w:val="both"/>
        <w:rPr>
          <w:rFonts w:ascii="Times New Roman" w:hAnsi="Times New Roman" w:cs="Times New Roman"/>
          <w:color w:val="000000" w:themeColor="text1"/>
          <w:sz w:val="24"/>
          <w:szCs w:val="24"/>
        </w:rPr>
      </w:pPr>
      <w:r w:rsidRPr="00A572A9">
        <w:rPr>
          <w:rFonts w:ascii="Times New Roman" w:hAnsi="Times New Roman" w:cs="Times New Roman"/>
          <w:color w:val="000000" w:themeColor="text1"/>
          <w:sz w:val="24"/>
          <w:szCs w:val="24"/>
        </w:rPr>
        <w:t>Tremors, tachycardia, exophthalmos and goitre- hyperthyroidism.</w:t>
      </w:r>
    </w:p>
    <w:p w14:paraId="4479A1C8" w14:textId="77777777" w:rsidR="00A572A9" w:rsidRPr="00D274B5" w:rsidRDefault="00A572A9" w:rsidP="00931FBE">
      <w:pPr>
        <w:spacing w:line="360" w:lineRule="auto"/>
        <w:jc w:val="both"/>
        <w:rPr>
          <w:rFonts w:ascii="Times New Roman" w:hAnsi="Times New Roman" w:cs="Times New Roman"/>
          <w:b/>
          <w:bCs/>
          <w:sz w:val="28"/>
          <w:szCs w:val="28"/>
        </w:rPr>
      </w:pPr>
      <w:r w:rsidRPr="00D274B5">
        <w:rPr>
          <w:rFonts w:ascii="Times New Roman" w:hAnsi="Times New Roman" w:cs="Times New Roman"/>
          <w:b/>
          <w:bCs/>
          <w:sz w:val="28"/>
          <w:szCs w:val="28"/>
        </w:rPr>
        <w:t>TREATMENT FOR HYPERTENSION</w:t>
      </w:r>
    </w:p>
    <w:p w14:paraId="09403E44" w14:textId="77777777" w:rsidR="00A572A9" w:rsidRPr="00D274B5" w:rsidRDefault="00A572A9" w:rsidP="00931FBE">
      <w:pPr>
        <w:spacing w:line="360" w:lineRule="auto"/>
        <w:jc w:val="both"/>
        <w:rPr>
          <w:rFonts w:ascii="Times New Roman" w:hAnsi="Times New Roman" w:cs="Times New Roman"/>
          <w:sz w:val="24"/>
          <w:szCs w:val="24"/>
        </w:rPr>
      </w:pPr>
      <w:r w:rsidRPr="00D274B5">
        <w:rPr>
          <w:rFonts w:ascii="Times New Roman" w:hAnsi="Times New Roman" w:cs="Times New Roman"/>
          <w:b/>
          <w:bCs/>
          <w:sz w:val="28"/>
          <w:szCs w:val="28"/>
        </w:rPr>
        <w:t>Antihypertensive drugs</w:t>
      </w:r>
      <w:r w:rsidRPr="00D274B5">
        <w:rPr>
          <w:rFonts w:ascii="Times New Roman" w:hAnsi="Times New Roman" w:cs="Times New Roman"/>
          <w:sz w:val="28"/>
          <w:szCs w:val="28"/>
        </w:rPr>
        <w:t>:</w:t>
      </w:r>
    </w:p>
    <w:p w14:paraId="00A16A8F" w14:textId="77777777" w:rsidR="00A572A9" w:rsidRPr="00A572A9" w:rsidRDefault="00A572A9" w:rsidP="00931FBE">
      <w:pPr>
        <w:spacing w:line="360" w:lineRule="auto"/>
        <w:ind w:left="720"/>
        <w:contextualSpacing/>
        <w:jc w:val="both"/>
        <w:rPr>
          <w:rFonts w:ascii="Times New Roman" w:hAnsi="Times New Roman" w:cs="Times New Roman"/>
          <w:color w:val="000000" w:themeColor="text1"/>
          <w:sz w:val="24"/>
          <w:szCs w:val="24"/>
        </w:rPr>
      </w:pPr>
      <w:r w:rsidRPr="00A572A9">
        <w:rPr>
          <w:rFonts w:ascii="Times New Roman" w:hAnsi="Times New Roman" w:cs="Times New Roman"/>
          <w:color w:val="000000" w:themeColor="text1"/>
          <w:sz w:val="24"/>
          <w:szCs w:val="24"/>
        </w:rPr>
        <w:t>Arterial pressure is product of cardiac output and peripheral vascular resistance, it can be lowered by the action of drugs on either the peripheral resistance or cardiac output, or both drugs may be reduced cardiac output by either inhibiting myocardial contractility or decreasing ventricular filling pressure. reduction in ventricular filling pressure may be achieved by action on the venous tone or on blood volume via renal effect. drugs can reduce peripheral resistance by acting on smooth muscle to relaxation of resistance vessel by interfering with the activity of systems that produced constriction of resistance vessel</w:t>
      </w:r>
    </w:p>
    <w:p w14:paraId="4B8197BC" w14:textId="77777777" w:rsidR="00A572A9" w:rsidRPr="00A572A9" w:rsidRDefault="00A572A9" w:rsidP="00931FBE">
      <w:pPr>
        <w:spacing w:line="360" w:lineRule="auto"/>
        <w:ind w:left="720"/>
        <w:contextualSpacing/>
        <w:jc w:val="both"/>
        <w:rPr>
          <w:rFonts w:ascii="Times New Roman" w:hAnsi="Times New Roman" w:cs="Times New Roman"/>
          <w:color w:val="000000" w:themeColor="text1"/>
          <w:sz w:val="24"/>
          <w:szCs w:val="24"/>
        </w:rPr>
      </w:pPr>
      <w:r w:rsidRPr="00A572A9">
        <w:rPr>
          <w:rFonts w:ascii="Times New Roman" w:hAnsi="Times New Roman" w:cs="Times New Roman"/>
          <w:color w:val="000000" w:themeColor="text1"/>
          <w:sz w:val="24"/>
          <w:szCs w:val="24"/>
        </w:rPr>
        <w:t xml:space="preserve">The simultaneous use of drugs with similar mechanism of action and hemodynamic effects often products little additional benefit. However, concurrent use of drugs from different classes is strategy for achieving effecting control of blood pressure while minimising the dose related adverse effects.  </w:t>
      </w:r>
    </w:p>
    <w:p w14:paraId="45A6F272" w14:textId="77777777" w:rsidR="00A572A9" w:rsidRPr="00D274B5" w:rsidRDefault="00A572A9" w:rsidP="00931FBE">
      <w:pPr>
        <w:spacing w:line="360" w:lineRule="auto"/>
        <w:jc w:val="both"/>
        <w:rPr>
          <w:rFonts w:ascii="Times New Roman" w:hAnsi="Times New Roman" w:cs="Times New Roman"/>
          <w:sz w:val="24"/>
          <w:szCs w:val="24"/>
        </w:rPr>
      </w:pPr>
      <w:r w:rsidRPr="00D274B5">
        <w:rPr>
          <w:rFonts w:ascii="Times New Roman" w:hAnsi="Times New Roman" w:cs="Times New Roman"/>
          <w:b/>
          <w:bCs/>
          <w:sz w:val="28"/>
          <w:szCs w:val="28"/>
        </w:rPr>
        <w:t>N0N-PHARMACOLOGICAL MANAGEMENT OF HYPERENSION</w:t>
      </w:r>
      <w:r w:rsidRPr="00D274B5">
        <w:rPr>
          <w:rFonts w:ascii="Times New Roman" w:hAnsi="Times New Roman" w:cs="Times New Roman"/>
          <w:sz w:val="28"/>
          <w:szCs w:val="28"/>
        </w:rPr>
        <w:t>:</w:t>
      </w:r>
    </w:p>
    <w:p w14:paraId="7D1A94AE" w14:textId="7A9F5FB2" w:rsidR="00711294" w:rsidRDefault="00A572A9" w:rsidP="00931FBE">
      <w:pPr>
        <w:pStyle w:val="ListParagraph"/>
        <w:spacing w:line="360" w:lineRule="auto"/>
        <w:ind w:left="360"/>
        <w:jc w:val="both"/>
        <w:rPr>
          <w:rFonts w:ascii="Times New Roman" w:hAnsi="Times New Roman" w:cs="Times New Roman"/>
          <w:color w:val="000000" w:themeColor="text1"/>
          <w:sz w:val="24"/>
          <w:szCs w:val="24"/>
        </w:rPr>
      </w:pPr>
      <w:r w:rsidRPr="00A572A9">
        <w:rPr>
          <w:rFonts w:ascii="Times New Roman" w:hAnsi="Times New Roman" w:cs="Times New Roman"/>
          <w:color w:val="000000" w:themeColor="text1"/>
          <w:sz w:val="24"/>
          <w:szCs w:val="24"/>
        </w:rPr>
        <w:t xml:space="preserve">The non-pharmacological measures can lower the BP in most of individuals, in some patients, who do not show any reduction even after 04-066 months need drug therapy.it is treatment and helpful either to eliminate the requirement of drug or reduce the dose as well as dose regimen, </w:t>
      </w:r>
      <w:r w:rsidR="00424829" w:rsidRPr="00A572A9">
        <w:rPr>
          <w:rFonts w:ascii="Times New Roman" w:hAnsi="Times New Roman" w:cs="Times New Roman"/>
          <w:color w:val="000000" w:themeColor="text1"/>
          <w:sz w:val="24"/>
          <w:szCs w:val="24"/>
        </w:rPr>
        <w:t>non-pharmacological</w:t>
      </w:r>
      <w:r w:rsidRPr="00A572A9">
        <w:rPr>
          <w:rFonts w:ascii="Times New Roman" w:hAnsi="Times New Roman" w:cs="Times New Roman"/>
          <w:color w:val="000000" w:themeColor="text1"/>
          <w:sz w:val="24"/>
          <w:szCs w:val="24"/>
        </w:rPr>
        <w:t xml:space="preserve"> approach to the reduction of blood pressure generally </w:t>
      </w:r>
      <w:proofErr w:type="gramStart"/>
      <w:r w:rsidRPr="00A572A9">
        <w:rPr>
          <w:rFonts w:ascii="Times New Roman" w:hAnsi="Times New Roman" w:cs="Times New Roman"/>
          <w:color w:val="000000" w:themeColor="text1"/>
          <w:sz w:val="24"/>
          <w:szCs w:val="24"/>
        </w:rPr>
        <w:t>are</w:t>
      </w:r>
      <w:proofErr w:type="gramEnd"/>
      <w:r w:rsidRPr="00A572A9">
        <w:rPr>
          <w:rFonts w:ascii="Times New Roman" w:hAnsi="Times New Roman" w:cs="Times New Roman"/>
          <w:color w:val="000000" w:themeColor="text1"/>
          <w:sz w:val="24"/>
          <w:szCs w:val="24"/>
        </w:rPr>
        <w:t xml:space="preserve"> advisable as the initial approach to treatment of patient with diastolic blood </w:t>
      </w:r>
      <w:r w:rsidRPr="00A572A9">
        <w:rPr>
          <w:rFonts w:ascii="Times New Roman" w:hAnsi="Times New Roman" w:cs="Times New Roman"/>
          <w:color w:val="000000" w:themeColor="text1"/>
          <w:sz w:val="24"/>
          <w:szCs w:val="24"/>
        </w:rPr>
        <w:lastRenderedPageBreak/>
        <w:t>pressure in the range of 90-95 mmHg. Reduction of weight, restriction of salt, and moderate in the use of alcohol may be reduced blood pressure and improve the effect of drug treatment</w:t>
      </w:r>
      <w:r w:rsidR="002F4558">
        <w:rPr>
          <w:rFonts w:ascii="Times New Roman" w:hAnsi="Times New Roman" w:cs="Times New Roman"/>
          <w:color w:val="000000" w:themeColor="text1"/>
          <w:sz w:val="24"/>
          <w:szCs w:val="24"/>
        </w:rPr>
        <w:t xml:space="preserve">  </w:t>
      </w:r>
    </w:p>
    <w:p w14:paraId="1A6E031F" w14:textId="16A5D79D" w:rsidR="002F4558" w:rsidRDefault="002F4558" w:rsidP="00931FBE">
      <w:pPr>
        <w:pStyle w:val="ListParagraph"/>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of those </w:t>
      </w:r>
      <w:r w:rsidR="00424829">
        <w:rPr>
          <w:rFonts w:ascii="Times New Roman" w:hAnsi="Times New Roman" w:cs="Times New Roman"/>
          <w:color w:val="000000" w:themeColor="text1"/>
          <w:sz w:val="24"/>
          <w:szCs w:val="24"/>
        </w:rPr>
        <w:t>are;</w:t>
      </w:r>
      <w:r>
        <w:rPr>
          <w:rFonts w:ascii="Times New Roman" w:hAnsi="Times New Roman" w:cs="Times New Roman"/>
          <w:color w:val="000000" w:themeColor="text1"/>
          <w:sz w:val="24"/>
          <w:szCs w:val="24"/>
        </w:rPr>
        <w:t xml:space="preserve"> </w:t>
      </w:r>
    </w:p>
    <w:p w14:paraId="76BBBAD9" w14:textId="2A07CDF3" w:rsidR="002F4558" w:rsidRDefault="002F4558" w:rsidP="00931FBE">
      <w:pPr>
        <w:pStyle w:val="ListParagraph"/>
        <w:numPr>
          <w:ilvl w:val="0"/>
          <w:numId w:val="18"/>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Reduction of body weight</w:t>
      </w:r>
    </w:p>
    <w:p w14:paraId="5EAA4FBF" w14:textId="77777777" w:rsidR="002F4558" w:rsidRPr="00B14584" w:rsidRDefault="002F4558" w:rsidP="00931FBE">
      <w:pPr>
        <w:pStyle w:val="ListParagraph"/>
        <w:numPr>
          <w:ilvl w:val="0"/>
          <w:numId w:val="18"/>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Sodium restriction</w:t>
      </w:r>
    </w:p>
    <w:p w14:paraId="46C22B40" w14:textId="77777777" w:rsidR="002F4558" w:rsidRPr="00B14584" w:rsidRDefault="002F4558" w:rsidP="00931FBE">
      <w:pPr>
        <w:pStyle w:val="ListParagraph"/>
        <w:numPr>
          <w:ilvl w:val="0"/>
          <w:numId w:val="18"/>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 xml:space="preserve">Alcohol restriction </w:t>
      </w:r>
    </w:p>
    <w:p w14:paraId="2202206D" w14:textId="77777777" w:rsidR="002F4558" w:rsidRPr="00B14584" w:rsidRDefault="002F4558" w:rsidP="00931FBE">
      <w:pPr>
        <w:pStyle w:val="ListParagraph"/>
        <w:numPr>
          <w:ilvl w:val="0"/>
          <w:numId w:val="18"/>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Physical exercise</w:t>
      </w:r>
    </w:p>
    <w:p w14:paraId="5123C1F9" w14:textId="78326BDD" w:rsidR="002F4558" w:rsidRDefault="002F4558" w:rsidP="00931FBE">
      <w:pPr>
        <w:pStyle w:val="ListParagraph"/>
        <w:numPr>
          <w:ilvl w:val="0"/>
          <w:numId w:val="18"/>
        </w:numPr>
        <w:spacing w:line="360" w:lineRule="auto"/>
        <w:jc w:val="both"/>
        <w:rPr>
          <w:rFonts w:ascii="Times New Roman" w:hAnsi="Times New Roman" w:cs="Times New Roman"/>
          <w:color w:val="000000" w:themeColor="text1"/>
          <w:sz w:val="24"/>
          <w:szCs w:val="24"/>
        </w:rPr>
      </w:pPr>
      <w:r w:rsidRPr="00B14584">
        <w:rPr>
          <w:rFonts w:ascii="Times New Roman" w:hAnsi="Times New Roman" w:cs="Times New Roman"/>
          <w:color w:val="000000" w:themeColor="text1"/>
          <w:sz w:val="24"/>
          <w:szCs w:val="24"/>
        </w:rPr>
        <w:t>Relaxation and biofeedback therapy.</w:t>
      </w:r>
    </w:p>
    <w:p w14:paraId="2021110C" w14:textId="77777777" w:rsidR="008D0A97" w:rsidRDefault="008D0A97" w:rsidP="00931FBE">
      <w:pPr>
        <w:spacing w:line="360" w:lineRule="auto"/>
        <w:jc w:val="both"/>
        <w:rPr>
          <w:rFonts w:ascii="Times New Roman" w:hAnsi="Times New Roman" w:cs="Times New Roman"/>
          <w:color w:val="000000" w:themeColor="text1"/>
          <w:sz w:val="24"/>
          <w:szCs w:val="24"/>
        </w:rPr>
      </w:pPr>
    </w:p>
    <w:p w14:paraId="260A5A07" w14:textId="394C262A" w:rsidR="008D0A97" w:rsidRPr="006662D1" w:rsidRDefault="008D0A97" w:rsidP="008D0A97">
      <w:pPr>
        <w:spacing w:line="360" w:lineRule="auto"/>
        <w:jc w:val="both"/>
        <w:rPr>
          <w:rFonts w:ascii="Times New Roman" w:hAnsi="Times New Roman" w:cs="Times New Roman"/>
          <w:b/>
          <w:bCs/>
          <w:color w:val="000000" w:themeColor="text1"/>
          <w:sz w:val="28"/>
          <w:szCs w:val="28"/>
        </w:rPr>
      </w:pPr>
      <w:r w:rsidRPr="006662D1">
        <w:rPr>
          <w:rFonts w:ascii="Times New Roman" w:hAnsi="Times New Roman" w:cs="Times New Roman"/>
          <w:b/>
          <w:bCs/>
          <w:color w:val="000000" w:themeColor="text1"/>
          <w:sz w:val="28"/>
          <w:szCs w:val="28"/>
        </w:rPr>
        <w:t>GRAPH</w:t>
      </w:r>
      <w:r w:rsidR="001B48F0" w:rsidRPr="006662D1">
        <w:rPr>
          <w:rFonts w:ascii="Times New Roman" w:hAnsi="Times New Roman" w:cs="Times New Roman"/>
          <w:b/>
          <w:bCs/>
          <w:color w:val="000000" w:themeColor="text1"/>
          <w:sz w:val="28"/>
          <w:szCs w:val="28"/>
        </w:rPr>
        <w:t>:</w:t>
      </w:r>
      <w:r w:rsidRPr="006662D1">
        <w:rPr>
          <w:rFonts w:ascii="Times New Roman" w:hAnsi="Times New Roman" w:cs="Times New Roman"/>
          <w:b/>
          <w:bCs/>
          <w:color w:val="000000" w:themeColor="text1"/>
          <w:sz w:val="28"/>
          <w:szCs w:val="28"/>
        </w:rPr>
        <w:t>1</w:t>
      </w:r>
    </w:p>
    <w:p w14:paraId="031EF15E" w14:textId="77777777" w:rsidR="00654DFD" w:rsidRPr="008D0A97" w:rsidRDefault="00654DFD" w:rsidP="008D0A97">
      <w:pPr>
        <w:spacing w:line="360" w:lineRule="auto"/>
        <w:jc w:val="both"/>
        <w:rPr>
          <w:rFonts w:ascii="Times New Roman" w:hAnsi="Times New Roman" w:cs="Times New Roman"/>
          <w:color w:val="000000" w:themeColor="text1"/>
          <w:sz w:val="24"/>
          <w:szCs w:val="24"/>
        </w:rPr>
      </w:pPr>
    </w:p>
    <w:p w14:paraId="00CC8530" w14:textId="42312580" w:rsidR="003971E8" w:rsidRDefault="001E536B" w:rsidP="003971E8">
      <w:pPr>
        <w:spacing w:line="360" w:lineRule="auto"/>
        <w:jc w:val="both"/>
        <w:rPr>
          <w:rFonts w:ascii="Times New Roman" w:hAnsi="Times New Roman" w:cs="Times New Roman"/>
          <w:color w:val="000000" w:themeColor="text1"/>
          <w:sz w:val="24"/>
          <w:szCs w:val="24"/>
        </w:rPr>
      </w:pPr>
      <w:r w:rsidRPr="00383810">
        <w:rPr>
          <w:rFonts w:ascii="Times New Roman" w:hAnsi="Times New Roman" w:cs="Times New Roman"/>
          <w:noProof/>
        </w:rPr>
        <w:drawing>
          <wp:inline distT="0" distB="0" distL="0" distR="0" wp14:anchorId="72786C73" wp14:editId="6A3E6670">
            <wp:extent cx="5731510" cy="3438906"/>
            <wp:effectExtent l="0" t="0" r="2540" b="9525"/>
            <wp:docPr id="21874694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005BA9" w14:textId="647E909D" w:rsidR="003971E8" w:rsidRPr="003971E8" w:rsidRDefault="001B48F0" w:rsidP="003971E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E536B">
        <w:rPr>
          <w:rFonts w:ascii="Times New Roman" w:hAnsi="Times New Roman" w:cs="Times New Roman"/>
          <w:color w:val="000000" w:themeColor="text1"/>
          <w:sz w:val="24"/>
          <w:szCs w:val="24"/>
        </w:rPr>
        <w:t>Fig</w:t>
      </w:r>
      <w:r w:rsidR="006662D1">
        <w:rPr>
          <w:rFonts w:ascii="Times New Roman" w:hAnsi="Times New Roman" w:cs="Times New Roman"/>
          <w:color w:val="000000" w:themeColor="text1"/>
          <w:sz w:val="24"/>
          <w:szCs w:val="24"/>
        </w:rPr>
        <w:t>ure</w:t>
      </w:r>
      <w:r w:rsidR="001E536B">
        <w:rPr>
          <w:rFonts w:ascii="Times New Roman" w:hAnsi="Times New Roman" w:cs="Times New Roman"/>
          <w:color w:val="000000" w:themeColor="text1"/>
          <w:sz w:val="24"/>
          <w:szCs w:val="24"/>
        </w:rPr>
        <w:t>-1</w:t>
      </w:r>
      <w:r w:rsidR="00902BF6">
        <w:rPr>
          <w:rFonts w:ascii="Times New Roman" w:hAnsi="Times New Roman" w:cs="Times New Roman"/>
          <w:color w:val="000000" w:themeColor="text1"/>
          <w:sz w:val="24"/>
          <w:szCs w:val="24"/>
        </w:rPr>
        <w:t>.1</w:t>
      </w:r>
    </w:p>
    <w:p w14:paraId="2F0EF770" w14:textId="77777777" w:rsidR="001627E9" w:rsidRDefault="001627E9" w:rsidP="00C26629">
      <w:pPr>
        <w:tabs>
          <w:tab w:val="left" w:pos="2418"/>
        </w:tabs>
        <w:spacing w:line="360" w:lineRule="auto"/>
        <w:jc w:val="both"/>
      </w:pPr>
    </w:p>
    <w:p w14:paraId="20B8D07D" w14:textId="77777777" w:rsidR="001627E9" w:rsidRDefault="001627E9" w:rsidP="00C26629">
      <w:pPr>
        <w:tabs>
          <w:tab w:val="left" w:pos="2418"/>
        </w:tabs>
        <w:spacing w:line="360" w:lineRule="auto"/>
        <w:jc w:val="both"/>
      </w:pPr>
    </w:p>
    <w:p w14:paraId="73E68D22" w14:textId="77777777" w:rsidR="001627E9" w:rsidRDefault="001627E9" w:rsidP="00C26629">
      <w:pPr>
        <w:tabs>
          <w:tab w:val="left" w:pos="2418"/>
        </w:tabs>
        <w:spacing w:line="360" w:lineRule="auto"/>
        <w:jc w:val="both"/>
      </w:pPr>
    </w:p>
    <w:p w14:paraId="06B0A560" w14:textId="77777777" w:rsidR="001627E9" w:rsidRDefault="001627E9" w:rsidP="00C26629">
      <w:pPr>
        <w:tabs>
          <w:tab w:val="left" w:pos="2418"/>
        </w:tabs>
        <w:spacing w:line="360" w:lineRule="auto"/>
        <w:jc w:val="both"/>
      </w:pPr>
    </w:p>
    <w:p w14:paraId="56E5CE5F" w14:textId="11EDF4A1" w:rsidR="00CA6E06" w:rsidRPr="00625B4E" w:rsidRDefault="001627E9" w:rsidP="00C26629">
      <w:pPr>
        <w:tabs>
          <w:tab w:val="left" w:pos="2418"/>
        </w:tabs>
        <w:spacing w:line="360" w:lineRule="auto"/>
        <w:jc w:val="both"/>
        <w:rPr>
          <w:rFonts w:ascii="Times New Roman" w:hAnsi="Times New Roman" w:cs="Times New Roman"/>
          <w:b/>
          <w:bCs/>
          <w:sz w:val="28"/>
          <w:szCs w:val="28"/>
        </w:rPr>
      </w:pPr>
      <w:r w:rsidRPr="006662D1">
        <w:rPr>
          <w:rFonts w:ascii="Times New Roman" w:hAnsi="Times New Roman" w:cs="Times New Roman"/>
          <w:b/>
          <w:bCs/>
          <w:sz w:val="28"/>
          <w:szCs w:val="28"/>
        </w:rPr>
        <w:lastRenderedPageBreak/>
        <w:t>GRAPH:2</w:t>
      </w:r>
    </w:p>
    <w:p w14:paraId="75BD4360" w14:textId="15BA83A6" w:rsidR="00290001" w:rsidRDefault="00290001" w:rsidP="00C26629">
      <w:pPr>
        <w:tabs>
          <w:tab w:val="left" w:pos="2418"/>
        </w:tabs>
        <w:spacing w:line="360" w:lineRule="auto"/>
        <w:jc w:val="both"/>
      </w:pPr>
      <w:r>
        <w:rPr>
          <w:noProof/>
        </w:rPr>
        <w:drawing>
          <wp:inline distT="0" distB="0" distL="0" distR="0" wp14:anchorId="2F593F2A" wp14:editId="0DD8E928">
            <wp:extent cx="5725795" cy="3149600"/>
            <wp:effectExtent l="0" t="0" r="8255" b="12700"/>
            <wp:docPr id="18981826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1CBCDA" w14:textId="37C4C898" w:rsidR="000B03C6" w:rsidRPr="007E6C58" w:rsidRDefault="000B03C6" w:rsidP="000B03C6">
      <w:pPr>
        <w:tabs>
          <w:tab w:val="left" w:pos="2418"/>
        </w:tabs>
        <w:spacing w:line="360" w:lineRule="auto"/>
        <w:jc w:val="center"/>
        <w:rPr>
          <w:rFonts w:ascii="Times New Roman" w:hAnsi="Times New Roman" w:cs="Times New Roman"/>
          <w:sz w:val="24"/>
          <w:szCs w:val="24"/>
        </w:rPr>
      </w:pPr>
      <w:r w:rsidRPr="007E6C58">
        <w:rPr>
          <w:rFonts w:ascii="Times New Roman" w:hAnsi="Times New Roman" w:cs="Times New Roman"/>
          <w:sz w:val="24"/>
          <w:szCs w:val="24"/>
        </w:rPr>
        <w:t>Figure-</w:t>
      </w:r>
      <w:r>
        <w:rPr>
          <w:rFonts w:ascii="Times New Roman" w:hAnsi="Times New Roman" w:cs="Times New Roman"/>
          <w:sz w:val="24"/>
          <w:szCs w:val="24"/>
        </w:rPr>
        <w:t>1.2</w:t>
      </w:r>
    </w:p>
    <w:p w14:paraId="6F548B2E" w14:textId="6C85D6E0" w:rsidR="000B03C6" w:rsidRDefault="000B03C6" w:rsidP="00C26629">
      <w:pPr>
        <w:tabs>
          <w:tab w:val="left" w:pos="2418"/>
        </w:tabs>
        <w:spacing w:line="360" w:lineRule="auto"/>
        <w:jc w:val="both"/>
        <w:rPr>
          <w:rFonts w:ascii="Times New Roman" w:hAnsi="Times New Roman" w:cs="Times New Roman"/>
        </w:rPr>
      </w:pPr>
    </w:p>
    <w:p w14:paraId="719C3791" w14:textId="1264956A" w:rsidR="00290001" w:rsidRPr="007E6C58" w:rsidRDefault="000B03C6" w:rsidP="00C26629">
      <w:pPr>
        <w:tabs>
          <w:tab w:val="left" w:pos="2418"/>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G</w:t>
      </w:r>
      <w:r w:rsidRPr="006662D1">
        <w:rPr>
          <w:rFonts w:ascii="Times New Roman" w:hAnsi="Times New Roman" w:cs="Times New Roman"/>
          <w:b/>
          <w:bCs/>
          <w:sz w:val="28"/>
          <w:szCs w:val="28"/>
        </w:rPr>
        <w:t>RAPH:3</w:t>
      </w:r>
      <w:r w:rsidR="00B50454" w:rsidRPr="007E6C58">
        <w:rPr>
          <w:rFonts w:ascii="Times New Roman" w:hAnsi="Times New Roman" w:cs="Times New Roman"/>
        </w:rPr>
        <w:t xml:space="preserve">                                                                         </w:t>
      </w:r>
    </w:p>
    <w:p w14:paraId="52DE5779" w14:textId="244B65CC" w:rsidR="00CA6E06" w:rsidRPr="006662D1" w:rsidRDefault="00C069E5" w:rsidP="00C26629">
      <w:pPr>
        <w:tabs>
          <w:tab w:val="left" w:pos="2418"/>
        </w:tabs>
        <w:spacing w:line="360" w:lineRule="auto"/>
        <w:jc w:val="both"/>
        <w:rPr>
          <w:rFonts w:ascii="Times New Roman" w:hAnsi="Times New Roman" w:cs="Times New Roman"/>
          <w:b/>
          <w:bCs/>
          <w:sz w:val="28"/>
          <w:szCs w:val="28"/>
        </w:rPr>
      </w:pPr>
      <w:r>
        <w:rPr>
          <w:noProof/>
        </w:rPr>
        <w:drawing>
          <wp:inline distT="0" distB="0" distL="0" distR="0" wp14:anchorId="0BD737F3" wp14:editId="5B3792E9">
            <wp:extent cx="5694680" cy="2788920"/>
            <wp:effectExtent l="0" t="0" r="1270" b="11430"/>
            <wp:docPr id="119239826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B81DD9">
        <w:rPr>
          <w:rFonts w:ascii="Times New Roman" w:hAnsi="Times New Roman" w:cs="Times New Roman"/>
          <w:b/>
          <w:bCs/>
          <w:sz w:val="28"/>
          <w:szCs w:val="28"/>
        </w:rPr>
        <w:t xml:space="preserve">                     </w:t>
      </w:r>
    </w:p>
    <w:p w14:paraId="27245B8B" w14:textId="3C4EBCBE" w:rsidR="00991146" w:rsidRDefault="00EF53AE" w:rsidP="00240FD9">
      <w:pPr>
        <w:tabs>
          <w:tab w:val="left" w:pos="2418"/>
        </w:tabs>
        <w:spacing w:line="360" w:lineRule="auto"/>
        <w:jc w:val="both"/>
      </w:pPr>
      <w:r>
        <w:t xml:space="preserve">      </w:t>
      </w:r>
      <w:r w:rsidR="00225824">
        <w:t xml:space="preserve">         </w:t>
      </w:r>
      <w:r w:rsidR="00BA47A5">
        <w:t xml:space="preserve">                  </w:t>
      </w:r>
      <w:r w:rsidR="003C445D">
        <w:t>X-AXIS</w:t>
      </w:r>
    </w:p>
    <w:p w14:paraId="1F795C75" w14:textId="7D240927" w:rsidR="004F7CC2" w:rsidRPr="007E6C58" w:rsidRDefault="00BA47A5" w:rsidP="00240FD9">
      <w:pPr>
        <w:tabs>
          <w:tab w:val="left" w:pos="2418"/>
        </w:tabs>
        <w:spacing w:line="360" w:lineRule="auto"/>
        <w:jc w:val="both"/>
        <w:rPr>
          <w:rFonts w:ascii="Times New Roman" w:hAnsi="Times New Roman" w:cs="Times New Roman"/>
          <w:sz w:val="24"/>
          <w:szCs w:val="24"/>
        </w:rPr>
      </w:pPr>
      <w:r w:rsidRPr="007E6C58">
        <w:rPr>
          <w:rFonts w:ascii="Times New Roman" w:hAnsi="Times New Roman" w:cs="Times New Roman"/>
          <w:sz w:val="24"/>
          <w:szCs w:val="24"/>
        </w:rPr>
        <w:t xml:space="preserve"> </w:t>
      </w:r>
      <w:r w:rsidR="000F6060" w:rsidRPr="007E6C58">
        <w:rPr>
          <w:rFonts w:ascii="Times New Roman" w:hAnsi="Times New Roman" w:cs="Times New Roman"/>
          <w:sz w:val="24"/>
          <w:szCs w:val="24"/>
        </w:rPr>
        <w:t xml:space="preserve">                                                                       Fig</w:t>
      </w:r>
      <w:r w:rsidR="006662D1" w:rsidRPr="007E6C58">
        <w:rPr>
          <w:rFonts w:ascii="Times New Roman" w:hAnsi="Times New Roman" w:cs="Times New Roman"/>
          <w:sz w:val="24"/>
          <w:szCs w:val="24"/>
        </w:rPr>
        <w:t>ure</w:t>
      </w:r>
      <w:r w:rsidR="000F6060" w:rsidRPr="007E6C58">
        <w:rPr>
          <w:rFonts w:ascii="Times New Roman" w:hAnsi="Times New Roman" w:cs="Times New Roman"/>
          <w:sz w:val="24"/>
          <w:szCs w:val="24"/>
        </w:rPr>
        <w:t>-</w:t>
      </w:r>
      <w:r w:rsidR="00902BF6">
        <w:rPr>
          <w:rFonts w:ascii="Times New Roman" w:hAnsi="Times New Roman" w:cs="Times New Roman"/>
          <w:sz w:val="24"/>
          <w:szCs w:val="24"/>
        </w:rPr>
        <w:t>1.3</w:t>
      </w:r>
    </w:p>
    <w:p w14:paraId="3E9E7C96" w14:textId="77777777" w:rsidR="006662D1" w:rsidRDefault="006662D1" w:rsidP="00B52953">
      <w:pPr>
        <w:tabs>
          <w:tab w:val="left" w:pos="1451"/>
        </w:tabs>
        <w:spacing w:line="360" w:lineRule="auto"/>
        <w:jc w:val="both"/>
        <w:rPr>
          <w:rFonts w:ascii="Times New Roman" w:hAnsi="Times New Roman" w:cs="Times New Roman"/>
          <w:sz w:val="28"/>
          <w:szCs w:val="28"/>
        </w:rPr>
      </w:pPr>
    </w:p>
    <w:p w14:paraId="2424CAD6" w14:textId="2B1ACFB1" w:rsidR="00991146" w:rsidRPr="007E6C58" w:rsidRDefault="00991146" w:rsidP="00B52953">
      <w:pPr>
        <w:tabs>
          <w:tab w:val="left" w:pos="1451"/>
        </w:tabs>
        <w:spacing w:line="360" w:lineRule="auto"/>
        <w:jc w:val="both"/>
        <w:rPr>
          <w:rFonts w:ascii="Times New Roman" w:hAnsi="Times New Roman" w:cs="Times New Roman"/>
          <w:b/>
          <w:bCs/>
          <w:sz w:val="28"/>
          <w:szCs w:val="28"/>
        </w:rPr>
      </w:pPr>
      <w:r w:rsidRPr="007E6C58">
        <w:rPr>
          <w:rFonts w:ascii="Times New Roman" w:hAnsi="Times New Roman" w:cs="Times New Roman"/>
          <w:b/>
          <w:bCs/>
          <w:sz w:val="28"/>
          <w:szCs w:val="28"/>
        </w:rPr>
        <w:lastRenderedPageBreak/>
        <w:t>CONCLUSION:</w:t>
      </w:r>
    </w:p>
    <w:p w14:paraId="59FBBE65" w14:textId="1A46AB42" w:rsidR="006D3BDC" w:rsidRDefault="006D3BDC" w:rsidP="00B52953">
      <w:pPr>
        <w:tabs>
          <w:tab w:val="left" w:pos="1451"/>
        </w:tabs>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initial approach to </w:t>
      </w:r>
      <w:r w:rsidR="001E1F86">
        <w:rPr>
          <w:rFonts w:ascii="Times New Roman" w:hAnsi="Times New Roman" w:cs="Times New Roman"/>
          <w:sz w:val="24"/>
          <w:szCs w:val="24"/>
        </w:rPr>
        <w:t>hypertension should start with rul</w:t>
      </w:r>
      <w:r w:rsidR="00646B1A">
        <w:rPr>
          <w:rFonts w:ascii="Times New Roman" w:hAnsi="Times New Roman" w:cs="Times New Roman"/>
          <w:sz w:val="24"/>
          <w:szCs w:val="24"/>
        </w:rPr>
        <w:t>ing out secondary causes</w:t>
      </w:r>
      <w:r w:rsidR="00F00649">
        <w:rPr>
          <w:rFonts w:ascii="Times New Roman" w:hAnsi="Times New Roman" w:cs="Times New Roman"/>
          <w:sz w:val="24"/>
          <w:szCs w:val="24"/>
        </w:rPr>
        <w:t>,</w:t>
      </w:r>
      <w:r w:rsidR="00B93F23">
        <w:rPr>
          <w:rFonts w:ascii="Times New Roman" w:hAnsi="Times New Roman" w:cs="Times New Roman"/>
          <w:sz w:val="24"/>
          <w:szCs w:val="24"/>
        </w:rPr>
        <w:t xml:space="preserve"> </w:t>
      </w:r>
      <w:r w:rsidR="00F00649">
        <w:rPr>
          <w:rFonts w:ascii="Times New Roman" w:hAnsi="Times New Roman" w:cs="Times New Roman"/>
          <w:sz w:val="24"/>
          <w:szCs w:val="24"/>
        </w:rPr>
        <w:t xml:space="preserve">detecting &amp;treating </w:t>
      </w:r>
      <w:r w:rsidR="0037717C">
        <w:rPr>
          <w:rFonts w:ascii="Times New Roman" w:hAnsi="Times New Roman" w:cs="Times New Roman"/>
          <w:sz w:val="24"/>
          <w:szCs w:val="24"/>
        </w:rPr>
        <w:t>other cardiovascular risk factors and looking for</w:t>
      </w:r>
      <w:r w:rsidR="00B93F23">
        <w:rPr>
          <w:rFonts w:ascii="Times New Roman" w:hAnsi="Times New Roman" w:cs="Times New Roman"/>
          <w:sz w:val="24"/>
          <w:szCs w:val="24"/>
        </w:rPr>
        <w:t xml:space="preserve"> target organ damage. treatment should always include life</w:t>
      </w:r>
      <w:r w:rsidR="00C04598">
        <w:rPr>
          <w:rFonts w:ascii="Times New Roman" w:hAnsi="Times New Roman" w:cs="Times New Roman"/>
          <w:sz w:val="24"/>
          <w:szCs w:val="24"/>
        </w:rPr>
        <w:t>style changes.</w:t>
      </w:r>
      <w:r w:rsidR="00CC110B">
        <w:rPr>
          <w:rFonts w:ascii="Times New Roman" w:hAnsi="Times New Roman" w:cs="Times New Roman"/>
          <w:sz w:val="24"/>
          <w:szCs w:val="24"/>
        </w:rPr>
        <w:t xml:space="preserve"> medication use should be guided </w:t>
      </w:r>
      <w:r w:rsidR="002B6037">
        <w:rPr>
          <w:rFonts w:ascii="Times New Roman" w:hAnsi="Times New Roman" w:cs="Times New Roman"/>
          <w:sz w:val="24"/>
          <w:szCs w:val="24"/>
        </w:rPr>
        <w:t xml:space="preserve">by the severity of HTN and </w:t>
      </w:r>
      <w:r w:rsidR="001F7118">
        <w:rPr>
          <w:rFonts w:ascii="Times New Roman" w:hAnsi="Times New Roman" w:cs="Times New Roman"/>
          <w:sz w:val="24"/>
          <w:szCs w:val="24"/>
        </w:rPr>
        <w:t>the presents of “compelling”</w:t>
      </w:r>
      <w:r w:rsidR="00CB28B6">
        <w:rPr>
          <w:rFonts w:ascii="Times New Roman" w:hAnsi="Times New Roman" w:cs="Times New Roman"/>
          <w:sz w:val="24"/>
          <w:szCs w:val="24"/>
        </w:rPr>
        <w:t xml:space="preserve"> </w:t>
      </w:r>
      <w:r w:rsidR="001F7118">
        <w:rPr>
          <w:rFonts w:ascii="Times New Roman" w:hAnsi="Times New Roman" w:cs="Times New Roman"/>
          <w:sz w:val="24"/>
          <w:szCs w:val="24"/>
        </w:rPr>
        <w:t>indications.</w:t>
      </w:r>
      <w:r w:rsidR="00CB28B6">
        <w:rPr>
          <w:rFonts w:ascii="Times New Roman" w:hAnsi="Times New Roman" w:cs="Times New Roman"/>
          <w:sz w:val="24"/>
          <w:szCs w:val="24"/>
        </w:rPr>
        <w:t xml:space="preserve"> most </w:t>
      </w:r>
      <w:r w:rsidR="00FB4C45">
        <w:rPr>
          <w:rFonts w:ascii="Times New Roman" w:hAnsi="Times New Roman" w:cs="Times New Roman"/>
          <w:sz w:val="24"/>
          <w:szCs w:val="24"/>
        </w:rPr>
        <w:t>patients will require two or more anti-hypertensive drug</w:t>
      </w:r>
      <w:r w:rsidR="000C40EC">
        <w:rPr>
          <w:rFonts w:ascii="Times New Roman" w:hAnsi="Times New Roman" w:cs="Times New Roman"/>
          <w:sz w:val="24"/>
          <w:szCs w:val="24"/>
        </w:rPr>
        <w:t xml:space="preserve">s. Over all goal of treating hypertension is to reduce </w:t>
      </w:r>
      <w:r w:rsidR="00245D72">
        <w:rPr>
          <w:rFonts w:ascii="Times New Roman" w:hAnsi="Times New Roman" w:cs="Times New Roman"/>
          <w:sz w:val="24"/>
          <w:szCs w:val="24"/>
        </w:rPr>
        <w:t>hypertension associating complications.</w:t>
      </w:r>
    </w:p>
    <w:p w14:paraId="3D5C0B0D" w14:textId="1BA24342" w:rsidR="00AE095F" w:rsidRPr="003F61D4" w:rsidRDefault="00214488" w:rsidP="00034333">
      <w:pPr>
        <w:rPr>
          <w:rFonts w:ascii="Times New Roman" w:hAnsi="Times New Roman" w:cs="Times New Roman"/>
          <w:b/>
          <w:bCs/>
          <w:sz w:val="28"/>
          <w:szCs w:val="28"/>
        </w:rPr>
      </w:pPr>
      <w:r w:rsidRPr="003F61D4">
        <w:rPr>
          <w:rFonts w:ascii="Times New Roman" w:hAnsi="Times New Roman" w:cs="Times New Roman"/>
          <w:b/>
          <w:bCs/>
          <w:sz w:val="28"/>
          <w:szCs w:val="28"/>
        </w:rPr>
        <w:t>REFERENCE</w:t>
      </w:r>
      <w:r w:rsidR="000E705F" w:rsidRPr="003F61D4">
        <w:rPr>
          <w:rFonts w:ascii="Times New Roman" w:hAnsi="Times New Roman" w:cs="Times New Roman"/>
          <w:b/>
          <w:bCs/>
          <w:sz w:val="28"/>
          <w:szCs w:val="28"/>
        </w:rPr>
        <w:t>S:</w:t>
      </w:r>
    </w:p>
    <w:p w14:paraId="77270248" w14:textId="77777777" w:rsidR="00034333" w:rsidRPr="00513157" w:rsidRDefault="00034333"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Institutes of Health, </w:t>
      </w:r>
      <w:r w:rsidRPr="00513157">
        <w:rPr>
          <w:i/>
          <w:iCs/>
          <w:color w:val="000000"/>
        </w:rPr>
        <w:t>NCI Dictionary of Cancer Terms</w:t>
      </w:r>
      <w:r w:rsidRPr="00513157">
        <w:rPr>
          <w:color w:val="000000"/>
        </w:rPr>
        <w:t xml:space="preserve">, National Institutes of </w:t>
      </w:r>
      <w:r w:rsidRPr="00513157">
        <w:t>1</w:t>
      </w:r>
      <w:r w:rsidRPr="00513157">
        <w:rPr>
          <w:color w:val="000000"/>
        </w:rPr>
        <w:t>National Health, Bethesda, MD, USA, 2018.</w:t>
      </w:r>
    </w:p>
    <w:p w14:paraId="3B9CAF20" w14:textId="77777777" w:rsidR="00896BAE" w:rsidRPr="00513157" w:rsidRDefault="00896BAE"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P. Muntner, R. M. Carey et al., “Measurement of blood pressure in humans: a scientific statement from the American Heart Association,” </w:t>
      </w:r>
      <w:r w:rsidRPr="00513157">
        <w:rPr>
          <w:i/>
          <w:iCs/>
          <w:color w:val="000000"/>
        </w:rPr>
        <w:t>Hypertension</w:t>
      </w:r>
      <w:r w:rsidRPr="00513157">
        <w:rPr>
          <w:color w:val="000000"/>
        </w:rPr>
        <w:t>, vol. 73, no. 5, pp. e35–e66, 2019.</w:t>
      </w:r>
    </w:p>
    <w:p w14:paraId="04F73758" w14:textId="77777777" w:rsidR="00896BAE" w:rsidRPr="00513157" w:rsidRDefault="00896BAE" w:rsidP="00222ADD">
      <w:pPr>
        <w:pStyle w:val="articlereferencesarticlereferenceoueuh"/>
        <w:shd w:val="clear" w:color="auto" w:fill="FFFFFF"/>
        <w:spacing w:before="0" w:beforeAutospacing="0" w:after="0" w:afterAutospacing="0" w:line="360" w:lineRule="auto"/>
        <w:ind w:left="720"/>
        <w:jc w:val="both"/>
        <w:rPr>
          <w:color w:val="000000"/>
        </w:rPr>
      </w:pPr>
      <w:r w:rsidRPr="00513157">
        <w:rPr>
          <w:color w:val="000000"/>
        </w:rPr>
        <w:t>View at: </w:t>
      </w:r>
      <w:hyperlink r:id="rId16" w:tgtFrame="_blank" w:history="1">
        <w:r w:rsidRPr="00513157">
          <w:rPr>
            <w:rStyle w:val="Hyperlink"/>
            <w:color w:val="auto"/>
          </w:rPr>
          <w:t>Publisher Site</w:t>
        </w:r>
      </w:hyperlink>
      <w:r w:rsidRPr="00513157">
        <w:rPr>
          <w:rStyle w:val="sep"/>
        </w:rPr>
        <w:t> | </w:t>
      </w:r>
      <w:hyperlink r:id="rId17" w:tgtFrame="_blank" w:history="1">
        <w:r w:rsidRPr="00513157">
          <w:rPr>
            <w:rStyle w:val="Hyperlink"/>
            <w:color w:val="auto"/>
          </w:rPr>
          <w:t>Google Scholar</w:t>
        </w:r>
      </w:hyperlink>
    </w:p>
    <w:p w14:paraId="484FC1AA" w14:textId="67077E7C" w:rsidR="004320B9" w:rsidRPr="00513157" w:rsidRDefault="00845B7B"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W. A. Brzezinski, </w:t>
      </w:r>
      <w:r w:rsidRPr="00513157">
        <w:rPr>
          <w:i/>
          <w:iCs/>
          <w:color w:val="000000"/>
        </w:rPr>
        <w:t>Blood Pressure. Clinical Methods: The History, Physical, and Laboratory Examinations</w:t>
      </w:r>
      <w:r w:rsidRPr="00513157">
        <w:rPr>
          <w:color w:val="000000"/>
        </w:rPr>
        <w:t>, Butterworths, New York, NY, USA, 1990, http://www. NCBI. NLM NTH. Gov/</w:t>
      </w:r>
      <w:r w:rsidR="00F0520E" w:rsidRPr="00513157">
        <w:rPr>
          <w:color w:val="000000"/>
        </w:rPr>
        <w:t>pub med</w:t>
      </w:r>
      <w:r w:rsidRPr="00513157">
        <w:rPr>
          <w:color w:val="000000"/>
        </w:rPr>
        <w:t xml:space="preserve"> / 21250111</w:t>
      </w:r>
    </w:p>
    <w:p w14:paraId="7790DBA0" w14:textId="77777777" w:rsidR="0006591B" w:rsidRPr="00513157" w:rsidRDefault="0006591B"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World Health Organization, </w:t>
      </w:r>
      <w:r w:rsidRPr="00513157">
        <w:rPr>
          <w:i/>
          <w:iCs/>
          <w:color w:val="000000"/>
        </w:rPr>
        <w:t>Q&amp;As on Hypertension (Online)</w:t>
      </w:r>
      <w:r w:rsidRPr="00513157">
        <w:rPr>
          <w:color w:val="000000"/>
        </w:rPr>
        <w:t xml:space="preserve">, World Health Organization, Geneva, Switzerland, 2015. </w:t>
      </w:r>
    </w:p>
    <w:p w14:paraId="6A79C95F" w14:textId="77777777" w:rsidR="00276FDF" w:rsidRPr="00513157" w:rsidRDefault="00276FDF"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World Health Organization, </w:t>
      </w:r>
      <w:r w:rsidRPr="00513157">
        <w:rPr>
          <w:i/>
          <w:iCs/>
          <w:color w:val="000000"/>
        </w:rPr>
        <w:t>Cardiovascular Diseases (CVDs) Fact Sheet</w:t>
      </w:r>
      <w:r w:rsidRPr="00513157">
        <w:rPr>
          <w:color w:val="000000"/>
        </w:rPr>
        <w:t>, World Health Organization, Geneva, Switzerland, 2017.</w:t>
      </w:r>
    </w:p>
    <w:p w14:paraId="39A0F54C" w14:textId="77777777" w:rsidR="004A025A" w:rsidRPr="00513157" w:rsidRDefault="004A025A"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G. Mensah, in </w:t>
      </w:r>
      <w:r w:rsidRPr="00513157">
        <w:rPr>
          <w:i/>
          <w:iCs/>
          <w:color w:val="000000"/>
        </w:rPr>
        <w:t>Epidemiology and Pathophysiology of Hypertension-Oxford Medicine Online</w:t>
      </w:r>
      <w:r w:rsidRPr="00513157">
        <w:rPr>
          <w:color w:val="000000"/>
        </w:rPr>
        <w:t>, Oxford University Press, Oxford, UK, 2020.</w:t>
      </w:r>
    </w:p>
    <w:p w14:paraId="695486B8" w14:textId="77777777" w:rsidR="00B41DB9" w:rsidRPr="00513157" w:rsidRDefault="00B41DB9"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H. Salem, D. M. Hasan, A. Eameash, H. A. El-Mageed, S. Hasan, and R. Ali, “Worldwide prevalence of hypertension: a pooled meta-analysis of 1670 studies in 71 countries with 29.5 million participants,” </w:t>
      </w:r>
      <w:r w:rsidRPr="00513157">
        <w:rPr>
          <w:i/>
          <w:iCs/>
          <w:color w:val="000000"/>
        </w:rPr>
        <w:t>Journal of the American College of Cardiology</w:t>
      </w:r>
      <w:r w:rsidRPr="00513157">
        <w:rPr>
          <w:color w:val="000000"/>
        </w:rPr>
        <w:t>, vol. 71, no. 11, p. A1819, 2018.</w:t>
      </w:r>
    </w:p>
    <w:p w14:paraId="6AC1410B" w14:textId="77777777" w:rsidR="00B41DB9" w:rsidRPr="00513157" w:rsidRDefault="00B41DB9" w:rsidP="00222ADD">
      <w:pPr>
        <w:pStyle w:val="articlereferencesarticlereferenceoueuh"/>
        <w:shd w:val="clear" w:color="auto" w:fill="FFFFFF"/>
        <w:spacing w:before="0" w:beforeAutospacing="0" w:after="0" w:afterAutospacing="0" w:line="360" w:lineRule="auto"/>
        <w:ind w:left="720"/>
        <w:jc w:val="both"/>
        <w:rPr>
          <w:color w:val="000000"/>
        </w:rPr>
      </w:pPr>
      <w:r w:rsidRPr="00513157">
        <w:rPr>
          <w:color w:val="000000"/>
        </w:rPr>
        <w:t>View at: </w:t>
      </w:r>
      <w:hyperlink r:id="rId18" w:tgtFrame="_blank" w:history="1">
        <w:r w:rsidRPr="00513157">
          <w:rPr>
            <w:rStyle w:val="Hyperlink"/>
            <w:color w:val="auto"/>
          </w:rPr>
          <w:t>Publisher Site</w:t>
        </w:r>
      </w:hyperlink>
      <w:r w:rsidRPr="00513157">
        <w:rPr>
          <w:rStyle w:val="sep"/>
        </w:rPr>
        <w:t> | </w:t>
      </w:r>
      <w:hyperlink r:id="rId19" w:tgtFrame="_blank" w:history="1">
        <w:r w:rsidRPr="00513157">
          <w:rPr>
            <w:rStyle w:val="Hyperlink"/>
            <w:color w:val="auto"/>
          </w:rPr>
          <w:t>Google Scholar</w:t>
        </w:r>
      </w:hyperlink>
    </w:p>
    <w:p w14:paraId="167371E0" w14:textId="77777777" w:rsidR="002F64FD" w:rsidRPr="00513157" w:rsidRDefault="00EA48B5"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K. T. Mills, J. D. Bundy, T. N. Kelly et al., “Global disparities of hypertension prevalence and control,” </w:t>
      </w:r>
      <w:r w:rsidRPr="00513157">
        <w:rPr>
          <w:i/>
          <w:iCs/>
          <w:color w:val="000000"/>
        </w:rPr>
        <w:t>Circulation</w:t>
      </w:r>
      <w:r w:rsidRPr="00513157">
        <w:rPr>
          <w:color w:val="000000"/>
        </w:rPr>
        <w:t>, vol. 134, no. 6, pp. 441–450, 2016.</w:t>
      </w:r>
    </w:p>
    <w:p w14:paraId="7A5024F0" w14:textId="7EBF92E6" w:rsidR="00845B7B" w:rsidRPr="00513157" w:rsidRDefault="00EA48B5" w:rsidP="00222ADD">
      <w:pPr>
        <w:pStyle w:val="referencetext"/>
        <w:shd w:val="clear" w:color="auto" w:fill="FFFFFF"/>
        <w:spacing w:before="0" w:beforeAutospacing="0" w:after="0" w:afterAutospacing="0" w:line="360" w:lineRule="auto"/>
        <w:ind w:left="360"/>
        <w:jc w:val="both"/>
        <w:rPr>
          <w:rStyle w:val="Hyperlink"/>
          <w:color w:val="000000"/>
          <w:u w:val="none"/>
        </w:rPr>
      </w:pPr>
      <w:r w:rsidRPr="00513157">
        <w:rPr>
          <w:color w:val="000000"/>
        </w:rPr>
        <w:t>View at</w:t>
      </w:r>
      <w:r w:rsidRPr="00513157">
        <w:t>: </w:t>
      </w:r>
      <w:hyperlink r:id="rId20" w:tgtFrame="_blank" w:history="1">
        <w:r w:rsidRPr="00513157">
          <w:rPr>
            <w:rStyle w:val="Hyperlink"/>
            <w:color w:val="auto"/>
          </w:rPr>
          <w:t>Publisher Site</w:t>
        </w:r>
      </w:hyperlink>
      <w:r w:rsidRPr="00513157">
        <w:rPr>
          <w:rStyle w:val="sep"/>
        </w:rPr>
        <w:t> | </w:t>
      </w:r>
      <w:hyperlink r:id="rId21" w:tgtFrame="_blank" w:history="1">
        <w:r w:rsidRPr="00513157">
          <w:rPr>
            <w:rStyle w:val="Hyperlink"/>
            <w:color w:val="auto"/>
          </w:rPr>
          <w:t>Google Scholar</w:t>
        </w:r>
      </w:hyperlink>
    </w:p>
    <w:p w14:paraId="0E851B8C" w14:textId="77777777" w:rsidR="00BD1230" w:rsidRPr="00513157" w:rsidRDefault="00BD1230"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lastRenderedPageBreak/>
        <w:t>World Health Organization, </w:t>
      </w:r>
      <w:r w:rsidRPr="00513157">
        <w:rPr>
          <w:i/>
          <w:iCs/>
          <w:color w:val="000000"/>
        </w:rPr>
        <w:t>A Global Brief on Hypertension: Silent Killer, Global Public Health Crisis: World Health Day 2013</w:t>
      </w:r>
      <w:r w:rsidRPr="00513157">
        <w:rPr>
          <w:color w:val="000000"/>
        </w:rPr>
        <w:t>, World Health Organization, Geneva, A. Chockalingam, N. R. Campbell, and J. George Fodor, “Worldwide epidemic of Switzerland, 2013.</w:t>
      </w:r>
    </w:p>
    <w:p w14:paraId="2B3FDB07" w14:textId="77777777" w:rsidR="00DF7B0A" w:rsidRPr="00513157" w:rsidRDefault="00DF7B0A"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Hypertension,” </w:t>
      </w:r>
      <w:r w:rsidRPr="00513157">
        <w:rPr>
          <w:i/>
          <w:iCs/>
          <w:color w:val="000000"/>
        </w:rPr>
        <w:t>Canadian Journal of Cardiology</w:t>
      </w:r>
      <w:r w:rsidRPr="00513157">
        <w:rPr>
          <w:color w:val="000000"/>
        </w:rPr>
        <w:t>, vol. 22, no. 7, pp. 553–555, 2006.</w:t>
      </w:r>
    </w:p>
    <w:p w14:paraId="4BC25516" w14:textId="77777777" w:rsidR="00DF7B0A" w:rsidRPr="00513157" w:rsidRDefault="00DF7B0A" w:rsidP="00222ADD">
      <w:pPr>
        <w:pStyle w:val="articlereferencesarticlereferenceoueuh"/>
        <w:shd w:val="clear" w:color="auto" w:fill="FFFFFF"/>
        <w:spacing w:before="0" w:beforeAutospacing="0" w:after="0" w:afterAutospacing="0" w:line="360" w:lineRule="auto"/>
        <w:ind w:left="720"/>
        <w:jc w:val="both"/>
        <w:rPr>
          <w:color w:val="000000"/>
        </w:rPr>
      </w:pPr>
      <w:r w:rsidRPr="00513157">
        <w:rPr>
          <w:color w:val="000000"/>
        </w:rPr>
        <w:t>View at</w:t>
      </w:r>
      <w:r w:rsidRPr="00513157">
        <w:t>:</w:t>
      </w:r>
      <w:r w:rsidRPr="00513157">
        <w:rPr>
          <w:color w:val="FF0000"/>
        </w:rPr>
        <w:t> </w:t>
      </w:r>
      <w:hyperlink r:id="rId22" w:tgtFrame="_blank" w:history="1">
        <w:r w:rsidRPr="00513157">
          <w:rPr>
            <w:rStyle w:val="Hyperlink"/>
            <w:color w:val="auto"/>
          </w:rPr>
          <w:t>Publisher Site</w:t>
        </w:r>
      </w:hyperlink>
      <w:r w:rsidRPr="00513157">
        <w:rPr>
          <w:rStyle w:val="sep"/>
        </w:rPr>
        <w:t> | </w:t>
      </w:r>
      <w:hyperlink r:id="rId23" w:tgtFrame="_blank" w:history="1">
        <w:r w:rsidRPr="00513157">
          <w:rPr>
            <w:rStyle w:val="Hyperlink"/>
            <w:color w:val="auto"/>
          </w:rPr>
          <w:t>Google Scholar</w:t>
        </w:r>
      </w:hyperlink>
    </w:p>
    <w:p w14:paraId="525E8936" w14:textId="77777777" w:rsidR="002B4B75" w:rsidRPr="00513157" w:rsidRDefault="002B4B75"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D. Guwatudde, J. Nankya-Mutyoba, R. Kalyesubula et al., “The burden of hypertension in sub-Saharan Africa: a four-country cross sectional study,” </w:t>
      </w:r>
      <w:r w:rsidRPr="00513157">
        <w:rPr>
          <w:i/>
          <w:iCs/>
          <w:color w:val="000000"/>
        </w:rPr>
        <w:t>BMC Public Health</w:t>
      </w:r>
      <w:r w:rsidRPr="00513157">
        <w:rPr>
          <w:color w:val="000000"/>
        </w:rPr>
        <w:t>, vol. 15, no. 1, Article ID 1211, 2015.</w:t>
      </w:r>
    </w:p>
    <w:p w14:paraId="40622ADB" w14:textId="77777777" w:rsidR="000D3936" w:rsidRPr="00513157" w:rsidRDefault="000D3936"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K. T. Kibret and Y. M. Mesfin, “Prevalence of hypertension in Ethiopia: a systematic meta-analysis,” </w:t>
      </w:r>
      <w:r w:rsidRPr="00513157">
        <w:rPr>
          <w:i/>
          <w:iCs/>
          <w:color w:val="000000"/>
        </w:rPr>
        <w:t>Public Health Reviews</w:t>
      </w:r>
      <w:r w:rsidRPr="00513157">
        <w:rPr>
          <w:color w:val="000000"/>
        </w:rPr>
        <w:t>, vol. 36, no. 1, pp. 1–12, 2015.</w:t>
      </w:r>
    </w:p>
    <w:p w14:paraId="2C66FF7A" w14:textId="28FCC382" w:rsidR="00297136" w:rsidRPr="00513157" w:rsidRDefault="000D3936" w:rsidP="00222ADD">
      <w:pPr>
        <w:spacing w:line="360" w:lineRule="auto"/>
        <w:jc w:val="both"/>
        <w:rPr>
          <w:rStyle w:val="Hyperlink"/>
          <w:rFonts w:ascii="Times New Roman" w:hAnsi="Times New Roman" w:cs="Times New Roman"/>
          <w:color w:val="auto"/>
          <w:sz w:val="24"/>
          <w:szCs w:val="24"/>
        </w:rPr>
      </w:pPr>
      <w:r w:rsidRPr="00513157">
        <w:rPr>
          <w:rFonts w:ascii="Times New Roman" w:hAnsi="Times New Roman" w:cs="Times New Roman"/>
          <w:color w:val="000000"/>
        </w:rPr>
        <w:t>View at:</w:t>
      </w:r>
      <w:r w:rsidRPr="00513157">
        <w:rPr>
          <w:rFonts w:ascii="Times New Roman" w:hAnsi="Times New Roman" w:cs="Times New Roman"/>
        </w:rPr>
        <w:t> </w:t>
      </w:r>
      <w:hyperlink r:id="rId24" w:tgtFrame="_blank" w:history="1">
        <w:r w:rsidRPr="00513157">
          <w:rPr>
            <w:rStyle w:val="Hyperlink"/>
            <w:rFonts w:ascii="Times New Roman" w:hAnsi="Times New Roman" w:cs="Times New Roman"/>
            <w:color w:val="auto"/>
            <w:sz w:val="24"/>
            <w:szCs w:val="24"/>
          </w:rPr>
          <w:t>Publisher Site</w:t>
        </w:r>
      </w:hyperlink>
      <w:r w:rsidRPr="00513157">
        <w:rPr>
          <w:rStyle w:val="sep"/>
          <w:rFonts w:ascii="Times New Roman" w:hAnsi="Times New Roman" w:cs="Times New Roman"/>
          <w:sz w:val="24"/>
          <w:szCs w:val="24"/>
        </w:rPr>
        <w:t> | </w:t>
      </w:r>
      <w:hyperlink r:id="rId25" w:tgtFrame="_blank" w:history="1">
        <w:r w:rsidRPr="00513157">
          <w:rPr>
            <w:rStyle w:val="Hyperlink"/>
            <w:rFonts w:ascii="Times New Roman" w:hAnsi="Times New Roman" w:cs="Times New Roman"/>
            <w:color w:val="auto"/>
            <w:sz w:val="24"/>
            <w:szCs w:val="24"/>
          </w:rPr>
          <w:t>Google Scholar</w:t>
        </w:r>
      </w:hyperlink>
    </w:p>
    <w:p w14:paraId="0B7897ED" w14:textId="307879A7" w:rsidR="00520079" w:rsidRPr="00513157" w:rsidRDefault="00520079"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B. Sisay, M. Andualem, and G. Teshome, “Prevalence of hypertension and its association with substance use among adults living in Jimma Town South West Ethiopia 2012,” </w:t>
      </w:r>
      <w:r w:rsidRPr="00513157">
        <w:rPr>
          <w:i/>
          <w:iCs/>
          <w:color w:val="000000"/>
        </w:rPr>
        <w:t>World Journal of Medicine and Medical Science</w:t>
      </w:r>
      <w:r w:rsidRPr="00513157">
        <w:rPr>
          <w:color w:val="000000"/>
        </w:rPr>
        <w:t>, vol. 2, no. 1, pp. 1–11, 2014.</w:t>
      </w:r>
    </w:p>
    <w:p w14:paraId="1691F332" w14:textId="1D127CC0" w:rsidR="003C6B7B" w:rsidRPr="00513157" w:rsidRDefault="003C6B7B" w:rsidP="00222ADD">
      <w:pPr>
        <w:pStyle w:val="referencetext"/>
        <w:numPr>
          <w:ilvl w:val="0"/>
          <w:numId w:val="21"/>
        </w:numPr>
        <w:shd w:val="clear" w:color="auto" w:fill="FFFFFF"/>
        <w:spacing w:before="0" w:beforeAutospacing="0" w:after="0" w:afterAutospacing="0" w:line="360" w:lineRule="auto"/>
        <w:jc w:val="both"/>
        <w:rPr>
          <w:color w:val="000000"/>
        </w:rPr>
      </w:pPr>
      <w:r w:rsidRPr="00513157">
        <w:rPr>
          <w:color w:val="000000"/>
        </w:rPr>
        <w:t>Z. Anteneh, W. Birhanu, and D. B. Abitew, “Prevalence and correlation of hypertension among adult population in Bahir Dar city, northwest Ethiopia: a community based cross-sectional study,” </w:t>
      </w:r>
      <w:r w:rsidRPr="00513157">
        <w:rPr>
          <w:i/>
          <w:iCs/>
          <w:color w:val="000000"/>
        </w:rPr>
        <w:t>International Journal of General Medicine</w:t>
      </w:r>
      <w:r w:rsidRPr="00513157">
        <w:rPr>
          <w:color w:val="000000"/>
        </w:rPr>
        <w:t>, vol. 8, p. 175, 2015</w:t>
      </w:r>
    </w:p>
    <w:p w14:paraId="2BC7D58C" w14:textId="4C82E33A" w:rsidR="00EB4CD9" w:rsidRPr="007E510E" w:rsidRDefault="00EE2152" w:rsidP="00EB1FAD">
      <w:pPr>
        <w:pStyle w:val="referencetext"/>
        <w:numPr>
          <w:ilvl w:val="0"/>
          <w:numId w:val="21"/>
        </w:numPr>
        <w:shd w:val="clear" w:color="auto" w:fill="FFFFFF"/>
        <w:spacing w:before="0" w:beforeAutospacing="0" w:after="0" w:afterAutospacing="0" w:line="360" w:lineRule="auto"/>
        <w:jc w:val="both"/>
        <w:rPr>
          <w:color w:val="000000"/>
        </w:rPr>
      </w:pPr>
      <w:r w:rsidRPr="00513157">
        <w:t xml:space="preserve"> Hoel D, Howard RB. Hypertension-stalking the silent killer. Postgrad MedJ </w:t>
      </w:r>
      <w:proofErr w:type="gramStart"/>
      <w:r w:rsidRPr="00513157">
        <w:t>1997;101:1</w:t>
      </w:r>
      <w:proofErr w:type="gramEnd"/>
      <w:r w:rsidRPr="00513157">
        <w:t xml:space="preserve"> 16-121.</w:t>
      </w:r>
    </w:p>
    <w:p w14:paraId="15EBF4DF" w14:textId="7AB20347" w:rsidR="007E510E" w:rsidRPr="00AB15F1" w:rsidRDefault="00AA74A7" w:rsidP="00EB1FAD">
      <w:pPr>
        <w:pStyle w:val="referencetext"/>
        <w:numPr>
          <w:ilvl w:val="0"/>
          <w:numId w:val="21"/>
        </w:numPr>
        <w:shd w:val="clear" w:color="auto" w:fill="FFFFFF"/>
        <w:spacing w:before="0" w:beforeAutospacing="0" w:after="0" w:afterAutospacing="0" w:line="360" w:lineRule="auto"/>
        <w:jc w:val="both"/>
        <w:rPr>
          <w:color w:val="000000"/>
        </w:rPr>
      </w:pPr>
      <w:r w:rsidRPr="00AB15F1">
        <w:t>Familoni OB. Hypertension-How much do our patients know? AfrHealth. 2002;24: 13.</w:t>
      </w:r>
    </w:p>
    <w:p w14:paraId="24138717" w14:textId="293716A8" w:rsidR="009822D9" w:rsidRPr="00AB15F1" w:rsidRDefault="009822D9" w:rsidP="00EB1FAD">
      <w:pPr>
        <w:pStyle w:val="referencetext"/>
        <w:numPr>
          <w:ilvl w:val="0"/>
          <w:numId w:val="21"/>
        </w:numPr>
        <w:shd w:val="clear" w:color="auto" w:fill="FFFFFF"/>
        <w:spacing w:before="0" w:beforeAutospacing="0" w:after="0" w:afterAutospacing="0" w:line="360" w:lineRule="auto"/>
        <w:jc w:val="both"/>
        <w:rPr>
          <w:color w:val="000000"/>
        </w:rPr>
      </w:pPr>
      <w:r w:rsidRPr="00AB15F1">
        <w:t>Marques-Vidal P, Toumilehto J. Hypertension awareness, treatment, and control in the community. Is "the rule of halves" still valid? J. Hum. Hypertens. 1997; 11:213-220.</w:t>
      </w:r>
    </w:p>
    <w:p w14:paraId="387F5DA4" w14:textId="546004ED" w:rsidR="009822D9" w:rsidRPr="00AB15F1" w:rsidRDefault="00DB6B33" w:rsidP="00EB1FAD">
      <w:pPr>
        <w:pStyle w:val="referencetext"/>
        <w:numPr>
          <w:ilvl w:val="0"/>
          <w:numId w:val="21"/>
        </w:numPr>
        <w:shd w:val="clear" w:color="auto" w:fill="FFFFFF"/>
        <w:spacing w:before="0" w:beforeAutospacing="0" w:after="0" w:afterAutospacing="0" w:line="360" w:lineRule="auto"/>
        <w:jc w:val="both"/>
        <w:rPr>
          <w:color w:val="000000"/>
        </w:rPr>
      </w:pPr>
      <w:r w:rsidRPr="00AB15F1">
        <w:t xml:space="preserve">Familoni OB. High blood pressure. MedDig. </w:t>
      </w:r>
      <w:proofErr w:type="gramStart"/>
      <w:r w:rsidRPr="00AB15F1">
        <w:t>1992;18:54</w:t>
      </w:r>
      <w:proofErr w:type="gramEnd"/>
      <w:r w:rsidRPr="00AB15F1">
        <w:t>-55.</w:t>
      </w:r>
    </w:p>
    <w:p w14:paraId="701F6F11" w14:textId="02D0FB3C" w:rsidR="00DB6B33" w:rsidRPr="00AB15F1" w:rsidRDefault="00737666" w:rsidP="00EB1FAD">
      <w:pPr>
        <w:pStyle w:val="referencetext"/>
        <w:numPr>
          <w:ilvl w:val="0"/>
          <w:numId w:val="21"/>
        </w:numPr>
        <w:shd w:val="clear" w:color="auto" w:fill="FFFFFF"/>
        <w:spacing w:before="0" w:beforeAutospacing="0" w:after="0" w:afterAutospacing="0" w:line="360" w:lineRule="auto"/>
        <w:jc w:val="both"/>
        <w:rPr>
          <w:color w:val="000000"/>
        </w:rPr>
      </w:pPr>
      <w:r w:rsidRPr="00AB15F1">
        <w:t>Salako LA. Treatment ofhypertension. In: Cardiovascular Diseases in Africa 1979. Ciba-Geigy. pp. 22-27.</w:t>
      </w:r>
    </w:p>
    <w:p w14:paraId="2A1E0613" w14:textId="762F82D8" w:rsidR="00737666" w:rsidRPr="00AB15F1" w:rsidRDefault="006C0333" w:rsidP="00EB1FAD">
      <w:pPr>
        <w:pStyle w:val="referencetext"/>
        <w:numPr>
          <w:ilvl w:val="0"/>
          <w:numId w:val="21"/>
        </w:numPr>
        <w:shd w:val="clear" w:color="auto" w:fill="FFFFFF"/>
        <w:spacing w:before="0" w:beforeAutospacing="0" w:after="0" w:afterAutospacing="0" w:line="360" w:lineRule="auto"/>
        <w:jc w:val="both"/>
        <w:rPr>
          <w:color w:val="000000"/>
        </w:rPr>
      </w:pPr>
      <w:r w:rsidRPr="00AB15F1">
        <w:t>Tao S, Wu X, Duan X, et al. Hypertension prevalence and status of awareness, treatment, and control in China. Chi Med J 1995; 108:483-489.</w:t>
      </w:r>
    </w:p>
    <w:p w14:paraId="4ED1F8C6" w14:textId="7CCE1B0D" w:rsidR="006C0333" w:rsidRPr="00AB15F1" w:rsidRDefault="008763B6" w:rsidP="00EB1FAD">
      <w:pPr>
        <w:pStyle w:val="referencetext"/>
        <w:numPr>
          <w:ilvl w:val="0"/>
          <w:numId w:val="21"/>
        </w:numPr>
        <w:shd w:val="clear" w:color="auto" w:fill="FFFFFF"/>
        <w:spacing w:before="0" w:beforeAutospacing="0" w:after="0" w:afterAutospacing="0" w:line="360" w:lineRule="auto"/>
        <w:jc w:val="both"/>
        <w:rPr>
          <w:color w:val="000000"/>
        </w:rPr>
      </w:pPr>
      <w:r w:rsidRPr="00AB15F1">
        <w:t xml:space="preserve">Anderson S. Mechanisms ofnephrosclerosis and glomeru losclerosis </w:t>
      </w:r>
      <w:proofErr w:type="gramStart"/>
      <w:r w:rsidRPr="00AB15F1">
        <w:t>In</w:t>
      </w:r>
      <w:proofErr w:type="gramEnd"/>
      <w:r w:rsidRPr="00AB15F1">
        <w:t>: Izzo JL, Black HR (eds.) Hypertension Primer Dal las American Heart Association. 1993.</w:t>
      </w:r>
    </w:p>
    <w:p w14:paraId="409D37B3" w14:textId="516E06CC" w:rsidR="008763B6" w:rsidRPr="00AB15F1" w:rsidRDefault="008763B6" w:rsidP="00EB1FAD">
      <w:pPr>
        <w:pStyle w:val="referencetext"/>
        <w:numPr>
          <w:ilvl w:val="0"/>
          <w:numId w:val="21"/>
        </w:numPr>
        <w:shd w:val="clear" w:color="auto" w:fill="FFFFFF"/>
        <w:spacing w:before="0" w:beforeAutospacing="0" w:after="0" w:afterAutospacing="0" w:line="360" w:lineRule="auto"/>
        <w:jc w:val="both"/>
        <w:rPr>
          <w:color w:val="000000"/>
        </w:rPr>
      </w:pPr>
      <w:r w:rsidRPr="00AB15F1">
        <w:t>Kadiri S. Management of hypertension with special emphasis on Nigeria. Arch Ibadan Med. 1999;1: 19-21.</w:t>
      </w:r>
    </w:p>
    <w:p w14:paraId="7030F71A" w14:textId="135A18D1" w:rsidR="008763B6" w:rsidRPr="00A94CD0" w:rsidRDefault="00A94CD0" w:rsidP="00222ADD">
      <w:pPr>
        <w:pStyle w:val="referencetext"/>
        <w:numPr>
          <w:ilvl w:val="0"/>
          <w:numId w:val="21"/>
        </w:numPr>
        <w:shd w:val="clear" w:color="auto" w:fill="FFFFFF"/>
        <w:spacing w:before="0" w:beforeAutospacing="0" w:after="0" w:afterAutospacing="0" w:line="360" w:lineRule="auto"/>
        <w:jc w:val="both"/>
        <w:rPr>
          <w:color w:val="000000"/>
        </w:rPr>
      </w:pPr>
      <w:r>
        <w:lastRenderedPageBreak/>
        <w:t xml:space="preserve">Oyediran ABO, Akinkugbe 00. Chronic renal failure in Nigeria. Trop Geogr Med. </w:t>
      </w:r>
      <w:proofErr w:type="gramStart"/>
      <w:r>
        <w:t>1970;22:41</w:t>
      </w:r>
      <w:proofErr w:type="gramEnd"/>
      <w:r>
        <w:t>.</w:t>
      </w:r>
    </w:p>
    <w:p w14:paraId="7DE63F71" w14:textId="0CDA4004" w:rsidR="004061C1" w:rsidRPr="00896A5F" w:rsidRDefault="00990646" w:rsidP="00896A5F">
      <w:pPr>
        <w:pStyle w:val="referencetext"/>
        <w:numPr>
          <w:ilvl w:val="0"/>
          <w:numId w:val="21"/>
        </w:numPr>
        <w:shd w:val="clear" w:color="auto" w:fill="FFFFFF"/>
        <w:spacing w:before="0" w:beforeAutospacing="0" w:after="0" w:afterAutospacing="0" w:line="360" w:lineRule="auto"/>
        <w:jc w:val="both"/>
        <w:rPr>
          <w:color w:val="000000"/>
        </w:rPr>
      </w:pPr>
      <w:r>
        <w:t xml:space="preserve">1999 WHO/ISH Guidelines for the management ofhyper tension. Blood Press. 1999;(suppl </w:t>
      </w:r>
      <w:proofErr w:type="gramStart"/>
      <w:r>
        <w:t>1)8:9</w:t>
      </w:r>
      <w:proofErr w:type="gramEnd"/>
      <w:r>
        <w:t>-43</w:t>
      </w:r>
    </w:p>
    <w:sectPr w:rsidR="004061C1" w:rsidRPr="00896A5F">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F2A6D" w14:textId="77777777" w:rsidR="00BA7F86" w:rsidRDefault="00BA7F86" w:rsidP="008B09A4">
      <w:pPr>
        <w:spacing w:after="0" w:line="240" w:lineRule="auto"/>
      </w:pPr>
      <w:r>
        <w:separator/>
      </w:r>
    </w:p>
  </w:endnote>
  <w:endnote w:type="continuationSeparator" w:id="0">
    <w:p w14:paraId="52F693C2" w14:textId="77777777" w:rsidR="00BA7F86" w:rsidRDefault="00BA7F86" w:rsidP="008B09A4">
      <w:pPr>
        <w:spacing w:after="0" w:line="240" w:lineRule="auto"/>
      </w:pPr>
      <w:r>
        <w:continuationSeparator/>
      </w:r>
    </w:p>
  </w:endnote>
  <w:endnote w:type="continuationNotice" w:id="1">
    <w:p w14:paraId="0E36F3B2" w14:textId="77777777" w:rsidR="00BA7F86" w:rsidRDefault="00BA7F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0471" w14:textId="69025148" w:rsidR="00546593" w:rsidRDefault="00546593">
    <w:pPr>
      <w:pStyle w:val="Footer"/>
    </w:pPr>
    <w:r>
      <w:t xml:space="preserve">                                                                                </w:t>
    </w:r>
    <w:r w:rsidR="00D07CD1">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1FD18" w14:textId="77777777" w:rsidR="00BA7F86" w:rsidRDefault="00BA7F86" w:rsidP="008B09A4">
      <w:pPr>
        <w:spacing w:after="0" w:line="240" w:lineRule="auto"/>
      </w:pPr>
      <w:r>
        <w:separator/>
      </w:r>
    </w:p>
  </w:footnote>
  <w:footnote w:type="continuationSeparator" w:id="0">
    <w:p w14:paraId="587FB135" w14:textId="77777777" w:rsidR="00BA7F86" w:rsidRDefault="00BA7F86" w:rsidP="008B09A4">
      <w:pPr>
        <w:spacing w:after="0" w:line="240" w:lineRule="auto"/>
      </w:pPr>
      <w:r>
        <w:continuationSeparator/>
      </w:r>
    </w:p>
  </w:footnote>
  <w:footnote w:type="continuationNotice" w:id="1">
    <w:p w14:paraId="5C949583" w14:textId="77777777" w:rsidR="00BA7F86" w:rsidRDefault="00BA7F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A444E" w14:textId="0180167B" w:rsidR="004177ED" w:rsidRDefault="00B37184" w:rsidP="001321C3">
    <w:pPr>
      <w:pStyle w:val="Header"/>
      <w:tabs>
        <w:tab w:val="clear" w:pos="4513"/>
        <w:tab w:val="clear" w:pos="9026"/>
        <w:tab w:val="left" w:pos="2230"/>
      </w:tabs>
    </w:pPr>
    <w:r>
      <w:t xml:space="preserve"> </w:t>
    </w:r>
    <w:r w:rsidR="001321C3">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E11"/>
    <w:multiLevelType w:val="hybridMultilevel"/>
    <w:tmpl w:val="B4000A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F926AE"/>
    <w:multiLevelType w:val="hybridMultilevel"/>
    <w:tmpl w:val="101EA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93856"/>
    <w:multiLevelType w:val="hybridMultilevel"/>
    <w:tmpl w:val="DCC62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A2DE9"/>
    <w:multiLevelType w:val="hybridMultilevel"/>
    <w:tmpl w:val="E0246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F04E4"/>
    <w:multiLevelType w:val="multilevel"/>
    <w:tmpl w:val="40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15:restartNumberingAfterBreak="0">
    <w:nsid w:val="23A36E7E"/>
    <w:multiLevelType w:val="hybridMultilevel"/>
    <w:tmpl w:val="EB385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1F2EF3"/>
    <w:multiLevelType w:val="hybridMultilevel"/>
    <w:tmpl w:val="98B6F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325055"/>
    <w:multiLevelType w:val="hybridMultilevel"/>
    <w:tmpl w:val="F02AFE34"/>
    <w:lvl w:ilvl="0" w:tplc="A5AE716C">
      <w:start w:val="1"/>
      <w:numFmt w:val="bullet"/>
      <w:lvlText w:val=""/>
      <w:lvlJc w:val="left"/>
      <w:pPr>
        <w:ind w:left="360" w:hanging="360"/>
      </w:pPr>
      <w:rPr>
        <w:rFonts w:ascii="Wingdings" w:hAnsi="Wingdings" w:hint="default"/>
        <w:color w:val="000000" w:themeColor="text1"/>
      </w:rPr>
    </w:lvl>
    <w:lvl w:ilvl="1" w:tplc="40090003" w:tentative="1">
      <w:start w:val="1"/>
      <w:numFmt w:val="bullet"/>
      <w:lvlText w:val="o"/>
      <w:lvlJc w:val="left"/>
      <w:pPr>
        <w:ind w:left="-197" w:hanging="360"/>
      </w:pPr>
      <w:rPr>
        <w:rFonts w:ascii="Courier New" w:hAnsi="Courier New" w:cs="Courier New" w:hint="default"/>
      </w:rPr>
    </w:lvl>
    <w:lvl w:ilvl="2" w:tplc="40090005" w:tentative="1">
      <w:start w:val="1"/>
      <w:numFmt w:val="bullet"/>
      <w:lvlText w:val=""/>
      <w:lvlJc w:val="left"/>
      <w:pPr>
        <w:ind w:left="523" w:hanging="360"/>
      </w:pPr>
      <w:rPr>
        <w:rFonts w:ascii="Wingdings" w:hAnsi="Wingdings" w:hint="default"/>
      </w:rPr>
    </w:lvl>
    <w:lvl w:ilvl="3" w:tplc="40090001" w:tentative="1">
      <w:start w:val="1"/>
      <w:numFmt w:val="bullet"/>
      <w:lvlText w:val=""/>
      <w:lvlJc w:val="left"/>
      <w:pPr>
        <w:ind w:left="1243" w:hanging="360"/>
      </w:pPr>
      <w:rPr>
        <w:rFonts w:ascii="Symbol" w:hAnsi="Symbol" w:hint="default"/>
      </w:rPr>
    </w:lvl>
    <w:lvl w:ilvl="4" w:tplc="40090003" w:tentative="1">
      <w:start w:val="1"/>
      <w:numFmt w:val="bullet"/>
      <w:lvlText w:val="o"/>
      <w:lvlJc w:val="left"/>
      <w:pPr>
        <w:ind w:left="1963" w:hanging="360"/>
      </w:pPr>
      <w:rPr>
        <w:rFonts w:ascii="Courier New" w:hAnsi="Courier New" w:cs="Courier New" w:hint="default"/>
      </w:rPr>
    </w:lvl>
    <w:lvl w:ilvl="5" w:tplc="40090005" w:tentative="1">
      <w:start w:val="1"/>
      <w:numFmt w:val="bullet"/>
      <w:lvlText w:val=""/>
      <w:lvlJc w:val="left"/>
      <w:pPr>
        <w:ind w:left="2683" w:hanging="360"/>
      </w:pPr>
      <w:rPr>
        <w:rFonts w:ascii="Wingdings" w:hAnsi="Wingdings" w:hint="default"/>
      </w:rPr>
    </w:lvl>
    <w:lvl w:ilvl="6" w:tplc="40090001" w:tentative="1">
      <w:start w:val="1"/>
      <w:numFmt w:val="bullet"/>
      <w:lvlText w:val=""/>
      <w:lvlJc w:val="left"/>
      <w:pPr>
        <w:ind w:left="3403" w:hanging="360"/>
      </w:pPr>
      <w:rPr>
        <w:rFonts w:ascii="Symbol" w:hAnsi="Symbol" w:hint="default"/>
      </w:rPr>
    </w:lvl>
    <w:lvl w:ilvl="7" w:tplc="40090003" w:tentative="1">
      <w:start w:val="1"/>
      <w:numFmt w:val="bullet"/>
      <w:lvlText w:val="o"/>
      <w:lvlJc w:val="left"/>
      <w:pPr>
        <w:ind w:left="4123" w:hanging="360"/>
      </w:pPr>
      <w:rPr>
        <w:rFonts w:ascii="Courier New" w:hAnsi="Courier New" w:cs="Courier New" w:hint="default"/>
      </w:rPr>
    </w:lvl>
    <w:lvl w:ilvl="8" w:tplc="40090005" w:tentative="1">
      <w:start w:val="1"/>
      <w:numFmt w:val="bullet"/>
      <w:lvlText w:val=""/>
      <w:lvlJc w:val="left"/>
      <w:pPr>
        <w:ind w:left="4843" w:hanging="360"/>
      </w:pPr>
      <w:rPr>
        <w:rFonts w:ascii="Wingdings" w:hAnsi="Wingdings" w:hint="default"/>
      </w:rPr>
    </w:lvl>
  </w:abstractNum>
  <w:abstractNum w:abstractNumId="8" w15:restartNumberingAfterBreak="0">
    <w:nsid w:val="2CD76BE7"/>
    <w:multiLevelType w:val="hybridMultilevel"/>
    <w:tmpl w:val="2FA2C37E"/>
    <w:lvl w:ilvl="0" w:tplc="4009000F">
      <w:start w:val="1"/>
      <w:numFmt w:val="decimal"/>
      <w:lvlText w:val="%1."/>
      <w:lvlJc w:val="left"/>
      <w:pPr>
        <w:ind w:left="928"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BD671C"/>
    <w:multiLevelType w:val="hybridMultilevel"/>
    <w:tmpl w:val="2E7216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F976700"/>
    <w:multiLevelType w:val="hybridMultilevel"/>
    <w:tmpl w:val="803039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43A5AEB"/>
    <w:multiLevelType w:val="hybridMultilevel"/>
    <w:tmpl w:val="81309C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BB97A2F"/>
    <w:multiLevelType w:val="hybridMultilevel"/>
    <w:tmpl w:val="621A1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783DB9"/>
    <w:multiLevelType w:val="hybridMultilevel"/>
    <w:tmpl w:val="34061A6E"/>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14" w15:restartNumberingAfterBreak="0">
    <w:nsid w:val="44E54F24"/>
    <w:multiLevelType w:val="hybridMultilevel"/>
    <w:tmpl w:val="D150A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0170EB"/>
    <w:multiLevelType w:val="multilevel"/>
    <w:tmpl w:val="80A6CCD8"/>
    <w:lvl w:ilvl="0">
      <w:start w:val="1"/>
      <w:numFmt w:val="decimal"/>
      <w:lvlText w:val="%1"/>
      <w:lvlJc w:val="left"/>
      <w:pPr>
        <w:tabs>
          <w:tab w:val="num" w:pos="360"/>
        </w:tabs>
        <w:ind w:left="360" w:hanging="360"/>
      </w:pPr>
      <w:rPr>
        <w:rFonts w:ascii="Times New Roman" w:eastAsia="Times New Roman" w:hAnsi="Times New Roman" w:cs="Times New Roman"/>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354EB"/>
    <w:multiLevelType w:val="hybridMultilevel"/>
    <w:tmpl w:val="F22895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4F5836"/>
    <w:multiLevelType w:val="hybridMultilevel"/>
    <w:tmpl w:val="9FFC3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465AC4"/>
    <w:multiLevelType w:val="hybridMultilevel"/>
    <w:tmpl w:val="99468910"/>
    <w:lvl w:ilvl="0" w:tplc="4009000B">
      <w:start w:val="1"/>
      <w:numFmt w:val="bullet"/>
      <w:lvlText w:val=""/>
      <w:lvlJc w:val="left"/>
      <w:pPr>
        <w:ind w:left="777" w:hanging="360"/>
      </w:pPr>
      <w:rPr>
        <w:rFonts w:ascii="Wingdings" w:hAnsi="Wingdings" w:hint="default"/>
      </w:rPr>
    </w:lvl>
    <w:lvl w:ilvl="1" w:tplc="40090003" w:tentative="1">
      <w:start w:val="1"/>
      <w:numFmt w:val="bullet"/>
      <w:lvlText w:val="o"/>
      <w:lvlJc w:val="left"/>
      <w:pPr>
        <w:ind w:left="1497" w:hanging="360"/>
      </w:pPr>
      <w:rPr>
        <w:rFonts w:ascii="Courier New" w:hAnsi="Courier New" w:cs="Courier New" w:hint="default"/>
      </w:rPr>
    </w:lvl>
    <w:lvl w:ilvl="2" w:tplc="40090005" w:tentative="1">
      <w:start w:val="1"/>
      <w:numFmt w:val="bullet"/>
      <w:lvlText w:val=""/>
      <w:lvlJc w:val="left"/>
      <w:pPr>
        <w:ind w:left="2217" w:hanging="360"/>
      </w:pPr>
      <w:rPr>
        <w:rFonts w:ascii="Wingdings" w:hAnsi="Wingdings" w:hint="default"/>
      </w:rPr>
    </w:lvl>
    <w:lvl w:ilvl="3" w:tplc="40090001" w:tentative="1">
      <w:start w:val="1"/>
      <w:numFmt w:val="bullet"/>
      <w:lvlText w:val=""/>
      <w:lvlJc w:val="left"/>
      <w:pPr>
        <w:ind w:left="2937" w:hanging="360"/>
      </w:pPr>
      <w:rPr>
        <w:rFonts w:ascii="Symbol" w:hAnsi="Symbol" w:hint="default"/>
      </w:rPr>
    </w:lvl>
    <w:lvl w:ilvl="4" w:tplc="40090003" w:tentative="1">
      <w:start w:val="1"/>
      <w:numFmt w:val="bullet"/>
      <w:lvlText w:val="o"/>
      <w:lvlJc w:val="left"/>
      <w:pPr>
        <w:ind w:left="3657" w:hanging="360"/>
      </w:pPr>
      <w:rPr>
        <w:rFonts w:ascii="Courier New" w:hAnsi="Courier New" w:cs="Courier New" w:hint="default"/>
      </w:rPr>
    </w:lvl>
    <w:lvl w:ilvl="5" w:tplc="40090005" w:tentative="1">
      <w:start w:val="1"/>
      <w:numFmt w:val="bullet"/>
      <w:lvlText w:val=""/>
      <w:lvlJc w:val="left"/>
      <w:pPr>
        <w:ind w:left="4377" w:hanging="360"/>
      </w:pPr>
      <w:rPr>
        <w:rFonts w:ascii="Wingdings" w:hAnsi="Wingdings" w:hint="default"/>
      </w:rPr>
    </w:lvl>
    <w:lvl w:ilvl="6" w:tplc="40090001" w:tentative="1">
      <w:start w:val="1"/>
      <w:numFmt w:val="bullet"/>
      <w:lvlText w:val=""/>
      <w:lvlJc w:val="left"/>
      <w:pPr>
        <w:ind w:left="5097" w:hanging="360"/>
      </w:pPr>
      <w:rPr>
        <w:rFonts w:ascii="Symbol" w:hAnsi="Symbol" w:hint="default"/>
      </w:rPr>
    </w:lvl>
    <w:lvl w:ilvl="7" w:tplc="40090003" w:tentative="1">
      <w:start w:val="1"/>
      <w:numFmt w:val="bullet"/>
      <w:lvlText w:val="o"/>
      <w:lvlJc w:val="left"/>
      <w:pPr>
        <w:ind w:left="5817" w:hanging="360"/>
      </w:pPr>
      <w:rPr>
        <w:rFonts w:ascii="Courier New" w:hAnsi="Courier New" w:cs="Courier New" w:hint="default"/>
      </w:rPr>
    </w:lvl>
    <w:lvl w:ilvl="8" w:tplc="40090005" w:tentative="1">
      <w:start w:val="1"/>
      <w:numFmt w:val="bullet"/>
      <w:lvlText w:val=""/>
      <w:lvlJc w:val="left"/>
      <w:pPr>
        <w:ind w:left="6537" w:hanging="360"/>
      </w:pPr>
      <w:rPr>
        <w:rFonts w:ascii="Wingdings" w:hAnsi="Wingdings" w:hint="default"/>
      </w:rPr>
    </w:lvl>
  </w:abstractNum>
  <w:abstractNum w:abstractNumId="19" w15:restartNumberingAfterBreak="0">
    <w:nsid w:val="687D4043"/>
    <w:multiLevelType w:val="hybridMultilevel"/>
    <w:tmpl w:val="BA42E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9B2BD5"/>
    <w:multiLevelType w:val="multilevel"/>
    <w:tmpl w:val="80A6CCD8"/>
    <w:lvl w:ilvl="0">
      <w:start w:val="1"/>
      <w:numFmt w:val="decimal"/>
      <w:lvlText w:val="%1"/>
      <w:lvlJc w:val="left"/>
      <w:pPr>
        <w:tabs>
          <w:tab w:val="num" w:pos="360"/>
        </w:tabs>
        <w:ind w:left="360" w:hanging="360"/>
      </w:pPr>
      <w:rPr>
        <w:rFonts w:ascii="Times New Roman" w:eastAsia="Times New Roman" w:hAnsi="Times New Roman" w:cs="Times New Roman"/>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5A4A58"/>
    <w:multiLevelType w:val="hybridMultilevel"/>
    <w:tmpl w:val="38347E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982895">
    <w:abstractNumId w:val="7"/>
  </w:num>
  <w:num w:numId="2" w16cid:durableId="1401169619">
    <w:abstractNumId w:val="6"/>
  </w:num>
  <w:num w:numId="3" w16cid:durableId="1725638365">
    <w:abstractNumId w:val="8"/>
  </w:num>
  <w:num w:numId="4" w16cid:durableId="400058901">
    <w:abstractNumId w:val="0"/>
  </w:num>
  <w:num w:numId="5" w16cid:durableId="1152331346">
    <w:abstractNumId w:val="11"/>
  </w:num>
  <w:num w:numId="6" w16cid:durableId="1226986726">
    <w:abstractNumId w:val="12"/>
  </w:num>
  <w:num w:numId="7" w16cid:durableId="1704598446">
    <w:abstractNumId w:val="2"/>
  </w:num>
  <w:num w:numId="8" w16cid:durableId="186720311">
    <w:abstractNumId w:val="3"/>
  </w:num>
  <w:num w:numId="9" w16cid:durableId="1688291018">
    <w:abstractNumId w:val="5"/>
  </w:num>
  <w:num w:numId="10" w16cid:durableId="1465808054">
    <w:abstractNumId w:val="13"/>
  </w:num>
  <w:num w:numId="11" w16cid:durableId="660499664">
    <w:abstractNumId w:val="14"/>
  </w:num>
  <w:num w:numId="12" w16cid:durableId="235288767">
    <w:abstractNumId w:val="9"/>
  </w:num>
  <w:num w:numId="13" w16cid:durableId="969440465">
    <w:abstractNumId w:val="10"/>
  </w:num>
  <w:num w:numId="14" w16cid:durableId="75134407">
    <w:abstractNumId w:val="1"/>
  </w:num>
  <w:num w:numId="15" w16cid:durableId="863786939">
    <w:abstractNumId w:val="18"/>
  </w:num>
  <w:num w:numId="16" w16cid:durableId="1106652183">
    <w:abstractNumId w:val="4"/>
  </w:num>
  <w:num w:numId="17" w16cid:durableId="1285772362">
    <w:abstractNumId w:val="16"/>
  </w:num>
  <w:num w:numId="18" w16cid:durableId="1269584363">
    <w:abstractNumId w:val="21"/>
  </w:num>
  <w:num w:numId="19" w16cid:durableId="1862208620">
    <w:abstractNumId w:val="17"/>
  </w:num>
  <w:num w:numId="20" w16cid:durableId="967975913">
    <w:abstractNumId w:val="19"/>
  </w:num>
  <w:num w:numId="21" w16cid:durableId="407578365">
    <w:abstractNumId w:val="20"/>
  </w:num>
  <w:num w:numId="22" w16cid:durableId="8794365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53D"/>
    <w:rsid w:val="000040DA"/>
    <w:rsid w:val="000042B4"/>
    <w:rsid w:val="00024497"/>
    <w:rsid w:val="0003351E"/>
    <w:rsid w:val="00034333"/>
    <w:rsid w:val="00034F89"/>
    <w:rsid w:val="00043F4E"/>
    <w:rsid w:val="00056288"/>
    <w:rsid w:val="0006591B"/>
    <w:rsid w:val="000664B4"/>
    <w:rsid w:val="00066900"/>
    <w:rsid w:val="00067AB2"/>
    <w:rsid w:val="000770FD"/>
    <w:rsid w:val="00077970"/>
    <w:rsid w:val="00080DAF"/>
    <w:rsid w:val="00084429"/>
    <w:rsid w:val="000847AB"/>
    <w:rsid w:val="000929E9"/>
    <w:rsid w:val="00093850"/>
    <w:rsid w:val="000A7A04"/>
    <w:rsid w:val="000B03C6"/>
    <w:rsid w:val="000B323A"/>
    <w:rsid w:val="000C0F22"/>
    <w:rsid w:val="000C2121"/>
    <w:rsid w:val="000C2D9C"/>
    <w:rsid w:val="000C35C4"/>
    <w:rsid w:val="000C40EC"/>
    <w:rsid w:val="000D3936"/>
    <w:rsid w:val="000E705F"/>
    <w:rsid w:val="000F6060"/>
    <w:rsid w:val="0011484F"/>
    <w:rsid w:val="001152F4"/>
    <w:rsid w:val="001321C3"/>
    <w:rsid w:val="001331E7"/>
    <w:rsid w:val="001445E9"/>
    <w:rsid w:val="001523AE"/>
    <w:rsid w:val="0015453D"/>
    <w:rsid w:val="001560EF"/>
    <w:rsid w:val="001627E9"/>
    <w:rsid w:val="001663F6"/>
    <w:rsid w:val="00170D9F"/>
    <w:rsid w:val="00176AEA"/>
    <w:rsid w:val="00176EA0"/>
    <w:rsid w:val="00192D6D"/>
    <w:rsid w:val="00193B4C"/>
    <w:rsid w:val="001B48F0"/>
    <w:rsid w:val="001B7B21"/>
    <w:rsid w:val="001B7B4C"/>
    <w:rsid w:val="001D289D"/>
    <w:rsid w:val="001E1F86"/>
    <w:rsid w:val="001E23C5"/>
    <w:rsid w:val="001E536B"/>
    <w:rsid w:val="001E609A"/>
    <w:rsid w:val="001F0769"/>
    <w:rsid w:val="001F7118"/>
    <w:rsid w:val="0020095E"/>
    <w:rsid w:val="00214488"/>
    <w:rsid w:val="00216D32"/>
    <w:rsid w:val="00221307"/>
    <w:rsid w:val="00222ADD"/>
    <w:rsid w:val="00224DE5"/>
    <w:rsid w:val="00225824"/>
    <w:rsid w:val="00233EC9"/>
    <w:rsid w:val="002400E3"/>
    <w:rsid w:val="00240FD9"/>
    <w:rsid w:val="002416DF"/>
    <w:rsid w:val="00245D04"/>
    <w:rsid w:val="00245D72"/>
    <w:rsid w:val="00255D23"/>
    <w:rsid w:val="0025718A"/>
    <w:rsid w:val="00264CFD"/>
    <w:rsid w:val="00264E0D"/>
    <w:rsid w:val="00275E9A"/>
    <w:rsid w:val="00276FDF"/>
    <w:rsid w:val="0028288B"/>
    <w:rsid w:val="00290001"/>
    <w:rsid w:val="002913C5"/>
    <w:rsid w:val="00293C08"/>
    <w:rsid w:val="0029560A"/>
    <w:rsid w:val="00297136"/>
    <w:rsid w:val="002B3AC5"/>
    <w:rsid w:val="002B4B75"/>
    <w:rsid w:val="002B6037"/>
    <w:rsid w:val="002C74B1"/>
    <w:rsid w:val="002D098B"/>
    <w:rsid w:val="002D3A1C"/>
    <w:rsid w:val="002D6423"/>
    <w:rsid w:val="002E087A"/>
    <w:rsid w:val="002E6664"/>
    <w:rsid w:val="002F4008"/>
    <w:rsid w:val="002F4558"/>
    <w:rsid w:val="002F64FD"/>
    <w:rsid w:val="00301AB7"/>
    <w:rsid w:val="00311131"/>
    <w:rsid w:val="00315638"/>
    <w:rsid w:val="00340E0A"/>
    <w:rsid w:val="003414A2"/>
    <w:rsid w:val="00341FCC"/>
    <w:rsid w:val="00371762"/>
    <w:rsid w:val="0037717C"/>
    <w:rsid w:val="00383810"/>
    <w:rsid w:val="00383821"/>
    <w:rsid w:val="00386129"/>
    <w:rsid w:val="003971E8"/>
    <w:rsid w:val="003C3DF6"/>
    <w:rsid w:val="003C445D"/>
    <w:rsid w:val="003C6B7B"/>
    <w:rsid w:val="003F61D4"/>
    <w:rsid w:val="00403F89"/>
    <w:rsid w:val="004061C1"/>
    <w:rsid w:val="00411BAF"/>
    <w:rsid w:val="004177ED"/>
    <w:rsid w:val="0042314A"/>
    <w:rsid w:val="00424829"/>
    <w:rsid w:val="00424B79"/>
    <w:rsid w:val="004320B9"/>
    <w:rsid w:val="00436086"/>
    <w:rsid w:val="00442E9C"/>
    <w:rsid w:val="004518FC"/>
    <w:rsid w:val="00467834"/>
    <w:rsid w:val="00471864"/>
    <w:rsid w:val="00472EE3"/>
    <w:rsid w:val="00485FC8"/>
    <w:rsid w:val="004871F3"/>
    <w:rsid w:val="004A025A"/>
    <w:rsid w:val="004D4B9B"/>
    <w:rsid w:val="004E26F8"/>
    <w:rsid w:val="004F7CC2"/>
    <w:rsid w:val="00512582"/>
    <w:rsid w:val="00513157"/>
    <w:rsid w:val="00520079"/>
    <w:rsid w:val="00545D70"/>
    <w:rsid w:val="00546593"/>
    <w:rsid w:val="005519C5"/>
    <w:rsid w:val="00552E6A"/>
    <w:rsid w:val="005603BB"/>
    <w:rsid w:val="00565E4E"/>
    <w:rsid w:val="005720EE"/>
    <w:rsid w:val="00573994"/>
    <w:rsid w:val="0057540D"/>
    <w:rsid w:val="005911A2"/>
    <w:rsid w:val="00595474"/>
    <w:rsid w:val="005A16D6"/>
    <w:rsid w:val="005B7B62"/>
    <w:rsid w:val="005F57CA"/>
    <w:rsid w:val="0060386D"/>
    <w:rsid w:val="00613435"/>
    <w:rsid w:val="00625B4E"/>
    <w:rsid w:val="00627CA7"/>
    <w:rsid w:val="00631553"/>
    <w:rsid w:val="00646B1A"/>
    <w:rsid w:val="00652515"/>
    <w:rsid w:val="00654DFD"/>
    <w:rsid w:val="006662D1"/>
    <w:rsid w:val="00672EB5"/>
    <w:rsid w:val="00696EEF"/>
    <w:rsid w:val="006A297A"/>
    <w:rsid w:val="006A6CCA"/>
    <w:rsid w:val="006A6CF4"/>
    <w:rsid w:val="006B73EA"/>
    <w:rsid w:val="006C0333"/>
    <w:rsid w:val="006D3BDC"/>
    <w:rsid w:val="006E390E"/>
    <w:rsid w:val="006F2A36"/>
    <w:rsid w:val="006F5309"/>
    <w:rsid w:val="00701EA2"/>
    <w:rsid w:val="007036D6"/>
    <w:rsid w:val="00703E1A"/>
    <w:rsid w:val="007070EE"/>
    <w:rsid w:val="007109A0"/>
    <w:rsid w:val="00711294"/>
    <w:rsid w:val="00712BE0"/>
    <w:rsid w:val="00737666"/>
    <w:rsid w:val="007523E2"/>
    <w:rsid w:val="00782E14"/>
    <w:rsid w:val="00784B34"/>
    <w:rsid w:val="007B00B7"/>
    <w:rsid w:val="007C1413"/>
    <w:rsid w:val="007E510E"/>
    <w:rsid w:val="007E6C58"/>
    <w:rsid w:val="007F65B4"/>
    <w:rsid w:val="00820CDF"/>
    <w:rsid w:val="00834B73"/>
    <w:rsid w:val="00835BD1"/>
    <w:rsid w:val="00845B7B"/>
    <w:rsid w:val="0087272E"/>
    <w:rsid w:val="00874D39"/>
    <w:rsid w:val="008761A2"/>
    <w:rsid w:val="008763B6"/>
    <w:rsid w:val="0088314D"/>
    <w:rsid w:val="00891F6C"/>
    <w:rsid w:val="00896A5F"/>
    <w:rsid w:val="00896BAE"/>
    <w:rsid w:val="008B09A4"/>
    <w:rsid w:val="008B3F52"/>
    <w:rsid w:val="008B7040"/>
    <w:rsid w:val="008D0A97"/>
    <w:rsid w:val="008D7524"/>
    <w:rsid w:val="008E63AA"/>
    <w:rsid w:val="00902BF6"/>
    <w:rsid w:val="00907B3B"/>
    <w:rsid w:val="00916FCA"/>
    <w:rsid w:val="00923FED"/>
    <w:rsid w:val="00927523"/>
    <w:rsid w:val="00931FBE"/>
    <w:rsid w:val="00935916"/>
    <w:rsid w:val="00964565"/>
    <w:rsid w:val="009822D9"/>
    <w:rsid w:val="00983169"/>
    <w:rsid w:val="00990646"/>
    <w:rsid w:val="00991146"/>
    <w:rsid w:val="009A0F88"/>
    <w:rsid w:val="009A7DA9"/>
    <w:rsid w:val="009A7F49"/>
    <w:rsid w:val="009B1F70"/>
    <w:rsid w:val="009C4DED"/>
    <w:rsid w:val="009D4435"/>
    <w:rsid w:val="009D6960"/>
    <w:rsid w:val="009E340F"/>
    <w:rsid w:val="009E7B06"/>
    <w:rsid w:val="00A07DA2"/>
    <w:rsid w:val="00A15D47"/>
    <w:rsid w:val="00A30F1E"/>
    <w:rsid w:val="00A3730F"/>
    <w:rsid w:val="00A4252B"/>
    <w:rsid w:val="00A56ADC"/>
    <w:rsid w:val="00A572A9"/>
    <w:rsid w:val="00A74447"/>
    <w:rsid w:val="00A813C0"/>
    <w:rsid w:val="00A858BE"/>
    <w:rsid w:val="00A94CD0"/>
    <w:rsid w:val="00A971F6"/>
    <w:rsid w:val="00A973E8"/>
    <w:rsid w:val="00AA3FAC"/>
    <w:rsid w:val="00AA69C1"/>
    <w:rsid w:val="00AA74A7"/>
    <w:rsid w:val="00AB15F1"/>
    <w:rsid w:val="00AD44CE"/>
    <w:rsid w:val="00AE095F"/>
    <w:rsid w:val="00AE226A"/>
    <w:rsid w:val="00AE6CD8"/>
    <w:rsid w:val="00AF50D4"/>
    <w:rsid w:val="00B03690"/>
    <w:rsid w:val="00B226AB"/>
    <w:rsid w:val="00B37184"/>
    <w:rsid w:val="00B41DB9"/>
    <w:rsid w:val="00B43E21"/>
    <w:rsid w:val="00B50454"/>
    <w:rsid w:val="00B52953"/>
    <w:rsid w:val="00B62CC6"/>
    <w:rsid w:val="00B71CC4"/>
    <w:rsid w:val="00B819B9"/>
    <w:rsid w:val="00B81DD9"/>
    <w:rsid w:val="00B84C1B"/>
    <w:rsid w:val="00B93F23"/>
    <w:rsid w:val="00BA36CB"/>
    <w:rsid w:val="00BA47A5"/>
    <w:rsid w:val="00BA7F86"/>
    <w:rsid w:val="00BC07F7"/>
    <w:rsid w:val="00BC3D59"/>
    <w:rsid w:val="00BD1230"/>
    <w:rsid w:val="00BE5E53"/>
    <w:rsid w:val="00BE68FA"/>
    <w:rsid w:val="00BF70A3"/>
    <w:rsid w:val="00BF7258"/>
    <w:rsid w:val="00C01EA1"/>
    <w:rsid w:val="00C04598"/>
    <w:rsid w:val="00C067DE"/>
    <w:rsid w:val="00C069E5"/>
    <w:rsid w:val="00C07626"/>
    <w:rsid w:val="00C26629"/>
    <w:rsid w:val="00C6644F"/>
    <w:rsid w:val="00C712FD"/>
    <w:rsid w:val="00C723F4"/>
    <w:rsid w:val="00C777BE"/>
    <w:rsid w:val="00C80F31"/>
    <w:rsid w:val="00CA1012"/>
    <w:rsid w:val="00CA6E06"/>
    <w:rsid w:val="00CB0211"/>
    <w:rsid w:val="00CB28B6"/>
    <w:rsid w:val="00CC110B"/>
    <w:rsid w:val="00CD186D"/>
    <w:rsid w:val="00CD7D5F"/>
    <w:rsid w:val="00CE3DEC"/>
    <w:rsid w:val="00CF202E"/>
    <w:rsid w:val="00CF3628"/>
    <w:rsid w:val="00D07CD1"/>
    <w:rsid w:val="00D10F47"/>
    <w:rsid w:val="00D21019"/>
    <w:rsid w:val="00D274B5"/>
    <w:rsid w:val="00D354D9"/>
    <w:rsid w:val="00D4225F"/>
    <w:rsid w:val="00D42AF3"/>
    <w:rsid w:val="00D44CD6"/>
    <w:rsid w:val="00D45A0F"/>
    <w:rsid w:val="00D5578C"/>
    <w:rsid w:val="00D713A8"/>
    <w:rsid w:val="00D71C79"/>
    <w:rsid w:val="00DB6B33"/>
    <w:rsid w:val="00DD7749"/>
    <w:rsid w:val="00DE1303"/>
    <w:rsid w:val="00DF2CAF"/>
    <w:rsid w:val="00DF7B0A"/>
    <w:rsid w:val="00E12F5F"/>
    <w:rsid w:val="00E1385B"/>
    <w:rsid w:val="00E14B21"/>
    <w:rsid w:val="00E15518"/>
    <w:rsid w:val="00E26164"/>
    <w:rsid w:val="00E2643E"/>
    <w:rsid w:val="00E301F6"/>
    <w:rsid w:val="00E36E33"/>
    <w:rsid w:val="00E51C14"/>
    <w:rsid w:val="00E531C5"/>
    <w:rsid w:val="00E604B2"/>
    <w:rsid w:val="00E63992"/>
    <w:rsid w:val="00E77BE6"/>
    <w:rsid w:val="00E86F2A"/>
    <w:rsid w:val="00EA48B5"/>
    <w:rsid w:val="00EB15E8"/>
    <w:rsid w:val="00EB1FAD"/>
    <w:rsid w:val="00EB4CD9"/>
    <w:rsid w:val="00EC4388"/>
    <w:rsid w:val="00EE0396"/>
    <w:rsid w:val="00EE2152"/>
    <w:rsid w:val="00EF1825"/>
    <w:rsid w:val="00EF48C7"/>
    <w:rsid w:val="00EF53AE"/>
    <w:rsid w:val="00F00649"/>
    <w:rsid w:val="00F0520E"/>
    <w:rsid w:val="00F10276"/>
    <w:rsid w:val="00F11061"/>
    <w:rsid w:val="00F1588D"/>
    <w:rsid w:val="00F17EF8"/>
    <w:rsid w:val="00F4176C"/>
    <w:rsid w:val="00F5799C"/>
    <w:rsid w:val="00F641BF"/>
    <w:rsid w:val="00F658CB"/>
    <w:rsid w:val="00F65EEC"/>
    <w:rsid w:val="00F8669C"/>
    <w:rsid w:val="00F91F6E"/>
    <w:rsid w:val="00FA1C48"/>
    <w:rsid w:val="00FA6BCD"/>
    <w:rsid w:val="00FB4C45"/>
    <w:rsid w:val="00FB7394"/>
    <w:rsid w:val="00FD1579"/>
    <w:rsid w:val="00FD214E"/>
    <w:rsid w:val="00FD2CD8"/>
    <w:rsid w:val="00FF1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A3271"/>
  <w15:chartTrackingRefBased/>
  <w15:docId w15:val="{D549C4B3-876E-45EA-A372-F733CC0C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2A9"/>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2A9"/>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2A9"/>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72A9"/>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72A9"/>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72A9"/>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72A9"/>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72A9"/>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72A9"/>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1F6"/>
    <w:pPr>
      <w:ind w:left="720"/>
      <w:contextualSpacing/>
    </w:pPr>
  </w:style>
  <w:style w:type="paragraph" w:styleId="Header">
    <w:name w:val="header"/>
    <w:basedOn w:val="Normal"/>
    <w:link w:val="HeaderChar"/>
    <w:uiPriority w:val="99"/>
    <w:unhideWhenUsed/>
    <w:rsid w:val="00084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7AB"/>
  </w:style>
  <w:style w:type="paragraph" w:styleId="Footer">
    <w:name w:val="footer"/>
    <w:basedOn w:val="Normal"/>
    <w:link w:val="FooterChar"/>
    <w:uiPriority w:val="99"/>
    <w:unhideWhenUsed/>
    <w:rsid w:val="00084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7AB"/>
  </w:style>
  <w:style w:type="character" w:customStyle="1" w:styleId="Heading1Char">
    <w:name w:val="Heading 1 Char"/>
    <w:basedOn w:val="DefaultParagraphFont"/>
    <w:link w:val="Heading1"/>
    <w:uiPriority w:val="9"/>
    <w:rsid w:val="00A572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572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2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72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72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72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72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72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72A9"/>
    <w:rPr>
      <w:rFonts w:asciiTheme="majorHAnsi" w:eastAsiaTheme="majorEastAsia" w:hAnsiTheme="majorHAnsi" w:cstheme="majorBidi"/>
      <w:i/>
      <w:iCs/>
      <w:color w:val="272727" w:themeColor="text1" w:themeTint="D8"/>
      <w:sz w:val="21"/>
      <w:szCs w:val="21"/>
    </w:rPr>
  </w:style>
  <w:style w:type="paragraph" w:customStyle="1" w:styleId="referencetext">
    <w:name w:val="referencetext"/>
    <w:basedOn w:val="Normal"/>
    <w:rsid w:val="000343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96BAE"/>
    <w:rPr>
      <w:color w:val="0563C1" w:themeColor="hyperlink"/>
      <w:u w:val="single"/>
    </w:rPr>
  </w:style>
  <w:style w:type="paragraph" w:customStyle="1" w:styleId="articlereferencesarticlereferenceoueuh">
    <w:name w:val="articlereferences_articlereference__oueuh"/>
    <w:basedOn w:val="Normal"/>
    <w:rsid w:val="00896B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p">
    <w:name w:val="sep"/>
    <w:basedOn w:val="DefaultParagraphFont"/>
    <w:rsid w:val="00896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hart" Target="charts/chart1.xml"/><Relationship Id="rId18" Type="http://schemas.openxmlformats.org/officeDocument/2006/relationships/hyperlink" Target="https://doi.org/10.1016/s0735-1097(18)32360-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cholar.google.com/scholar_lookup?title=Global%20disparities%20of%20hypertension%20prevalence%20and%20control&amp;author=K.%20T.%20Mills&amp;author=J.%20D.%20Bundy&amp;author=T.%20N.%20Kelly&amp;publication_year=2016" TargetMode="External"/><Relationship Id="rId7" Type="http://schemas.openxmlformats.org/officeDocument/2006/relationships/endnotes" Target="endnotes.xml"/><Relationship Id="rId12" Type="http://schemas.openxmlformats.org/officeDocument/2006/relationships/customXml" Target="ink/ink4.xml"/><Relationship Id="rId17" Type="http://schemas.openxmlformats.org/officeDocument/2006/relationships/hyperlink" Target="https://scholar.google.com/scholar_lookup?title=Measurement%20of%20blood%20pressure%20in%20humans%3A%20a%20scientific%20statement%20from%20the%20American%20Heart%20Association&amp;author=P.%20Muntner&amp;author=D.%20Shimbo&amp;author=R.%20M.%20Carey&amp;publication_year=2019" TargetMode="External"/><Relationship Id="rId25" Type="http://schemas.openxmlformats.org/officeDocument/2006/relationships/hyperlink" Target="https://scholar.google.com/scholar_lookup?title=Prevalence%20of%20hypertension%20in%20Ethiopia%3A%20a%20systematic%20meta-analysis&amp;author=K.%20T.%20Kibret&amp;author=Y.%20M.%20Mesfin&amp;publication_year=2015" TargetMode="External"/><Relationship Id="rId2" Type="http://schemas.openxmlformats.org/officeDocument/2006/relationships/numbering" Target="numbering.xml"/><Relationship Id="rId16" Type="http://schemas.openxmlformats.org/officeDocument/2006/relationships/hyperlink" Target="https://doi.org/10.1161/hyp.0000000000000087" TargetMode="External"/><Relationship Id="rId20" Type="http://schemas.openxmlformats.org/officeDocument/2006/relationships/hyperlink" Target="https://doi.org/10.1161/circulationaha.115.01891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3.xml"/><Relationship Id="rId24" Type="http://schemas.openxmlformats.org/officeDocument/2006/relationships/hyperlink" Target="https://doi.org/10.1186/s40985-015-0014-z"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scholar.google.com/scholar_lookup?title=Worldwide%20epidemic%20of%20hypertension&amp;author=A.%20Chockalingam&amp;author=N.%20R.%20Campbell&amp;author=J.%20George%20Fodor&amp;publication_year=2006" TargetMode="External"/><Relationship Id="rId28"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hyperlink" Target="https://scholar.google.com/scholar_lookup?title=Worldwide%20prevalence%20of%20hypertension%3A%20a%20pooled%20meta-analysis%20of%201670%20studies%20in%2071%20countries%20with%2029.5%20million%20participants&amp;author=H.%20Salem&amp;author=D.%20M.%20Hasan&amp;author=A.%20Eameash&amp;author=H.%20A.%20El-Mageed&amp;author=S.%20Hasan&amp;author=R.%20Ali&amp;publication_year=201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hyperlink" Target="https://doi.org/10.1016/s0828-282x(06)70275-6"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 Medical diseases of participants of health survay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4.3910032079323418E-2"/>
          <c:y val="2.1795713035870516E-2"/>
          <c:w val="0.9190529308836396"/>
          <c:h val="0.71716941632295961"/>
        </c:manualLayout>
      </c:layout>
      <c:barChart>
        <c:barDir val="col"/>
        <c:grouping val="clustered"/>
        <c:varyColors val="0"/>
        <c:ser>
          <c:idx val="0"/>
          <c:order val="0"/>
          <c:tx>
            <c:strRef>
              <c:f>Sheet1!$B$1</c:f>
              <c:strCache>
                <c:ptCount val="1"/>
                <c:pt idx="0">
                  <c:v>Series 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Sheet1!$A$2:$A$9</c:f>
              <c:strCache>
                <c:ptCount val="8"/>
                <c:pt idx="0">
                  <c:v>Asthama</c:v>
                </c:pt>
                <c:pt idx="1">
                  <c:v>Gastric diases</c:v>
                </c:pt>
                <c:pt idx="2">
                  <c:v>Anxiety </c:v>
                </c:pt>
                <c:pt idx="3">
                  <c:v>Kidney problem </c:v>
                </c:pt>
                <c:pt idx="4">
                  <c:v>Thyroid </c:v>
                </c:pt>
                <c:pt idx="5">
                  <c:v>Heart problem </c:v>
                </c:pt>
                <c:pt idx="6">
                  <c:v>Diabetes </c:v>
                </c:pt>
                <c:pt idx="7">
                  <c:v>No disease</c:v>
                </c:pt>
              </c:strCache>
            </c:strRef>
          </c:cat>
          <c:val>
            <c:numRef>
              <c:f>Sheet1!$B$2:$B$9</c:f>
              <c:numCache>
                <c:formatCode>General</c:formatCode>
                <c:ptCount val="8"/>
                <c:pt idx="0">
                  <c:v>11</c:v>
                </c:pt>
                <c:pt idx="1">
                  <c:v>0</c:v>
                </c:pt>
                <c:pt idx="3">
                  <c:v>6</c:v>
                </c:pt>
                <c:pt idx="6">
                  <c:v>31</c:v>
                </c:pt>
              </c:numCache>
            </c:numRef>
          </c:val>
          <c:extLst>
            <c:ext xmlns:c16="http://schemas.microsoft.com/office/drawing/2014/chart" uri="{C3380CC4-5D6E-409C-BE32-E72D297353CC}">
              <c16:uniqueId val="{00000000-D1F0-455C-9A57-A126268798FA}"/>
            </c:ext>
          </c:extLst>
        </c:ser>
        <c:ser>
          <c:idx val="1"/>
          <c:order val="1"/>
          <c:tx>
            <c:strRef>
              <c:f>Sheet1!$C$1</c:f>
              <c:strCache>
                <c:ptCount val="1"/>
                <c:pt idx="0">
                  <c:v>Series 2</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Sheet1!$A$2:$A$9</c:f>
              <c:strCache>
                <c:ptCount val="8"/>
                <c:pt idx="0">
                  <c:v>Asthama</c:v>
                </c:pt>
                <c:pt idx="1">
                  <c:v>Gastric diases</c:v>
                </c:pt>
                <c:pt idx="2">
                  <c:v>Anxiety </c:v>
                </c:pt>
                <c:pt idx="3">
                  <c:v>Kidney problem </c:v>
                </c:pt>
                <c:pt idx="4">
                  <c:v>Thyroid </c:v>
                </c:pt>
                <c:pt idx="5">
                  <c:v>Heart problem </c:v>
                </c:pt>
                <c:pt idx="6">
                  <c:v>Diabetes </c:v>
                </c:pt>
                <c:pt idx="7">
                  <c:v>No disease</c:v>
                </c:pt>
              </c:strCache>
            </c:strRef>
          </c:cat>
          <c:val>
            <c:numRef>
              <c:f>Sheet1!$C$2:$C$9</c:f>
              <c:numCache>
                <c:formatCode>General</c:formatCode>
                <c:ptCount val="8"/>
                <c:pt idx="1">
                  <c:v>2</c:v>
                </c:pt>
                <c:pt idx="4">
                  <c:v>7</c:v>
                </c:pt>
                <c:pt idx="7">
                  <c:v>21</c:v>
                </c:pt>
              </c:numCache>
            </c:numRef>
          </c:val>
          <c:extLst>
            <c:ext xmlns:c16="http://schemas.microsoft.com/office/drawing/2014/chart" uri="{C3380CC4-5D6E-409C-BE32-E72D297353CC}">
              <c16:uniqueId val="{00000001-D1F0-455C-9A57-A126268798FA}"/>
            </c:ext>
          </c:extLst>
        </c:ser>
        <c:ser>
          <c:idx val="2"/>
          <c:order val="2"/>
          <c:tx>
            <c:strRef>
              <c:f>Sheet1!$D$1</c:f>
              <c:strCache>
                <c:ptCount val="1"/>
                <c:pt idx="0">
                  <c:v>Series 3</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Sheet1!$A$2:$A$9</c:f>
              <c:strCache>
                <c:ptCount val="8"/>
                <c:pt idx="0">
                  <c:v>Asthama</c:v>
                </c:pt>
                <c:pt idx="1">
                  <c:v>Gastric diases</c:v>
                </c:pt>
                <c:pt idx="2">
                  <c:v>Anxiety </c:v>
                </c:pt>
                <c:pt idx="3">
                  <c:v>Kidney problem </c:v>
                </c:pt>
                <c:pt idx="4">
                  <c:v>Thyroid </c:v>
                </c:pt>
                <c:pt idx="5">
                  <c:v>Heart problem </c:v>
                </c:pt>
                <c:pt idx="6">
                  <c:v>Diabetes </c:v>
                </c:pt>
                <c:pt idx="7">
                  <c:v>No disease</c:v>
                </c:pt>
              </c:strCache>
            </c:strRef>
          </c:cat>
          <c:val>
            <c:numRef>
              <c:f>Sheet1!$D$2:$D$9</c:f>
              <c:numCache>
                <c:formatCode>General</c:formatCode>
                <c:ptCount val="8"/>
                <c:pt idx="2">
                  <c:v>3</c:v>
                </c:pt>
                <c:pt idx="5">
                  <c:v>8</c:v>
                </c:pt>
              </c:numCache>
            </c:numRef>
          </c:val>
          <c:extLst>
            <c:ext xmlns:c16="http://schemas.microsoft.com/office/drawing/2014/chart" uri="{C3380CC4-5D6E-409C-BE32-E72D297353CC}">
              <c16:uniqueId val="{00000002-D1F0-455C-9A57-A126268798FA}"/>
            </c:ext>
          </c:extLst>
        </c:ser>
        <c:dLbls>
          <c:dLblPos val="inEnd"/>
          <c:showLegendKey val="0"/>
          <c:showVal val="1"/>
          <c:showCatName val="0"/>
          <c:showSerName val="0"/>
          <c:showPercent val="0"/>
          <c:showBubbleSize val="0"/>
        </c:dLbls>
        <c:gapWidth val="65"/>
        <c:axId val="943347456"/>
        <c:axId val="943346016"/>
      </c:barChart>
      <c:catAx>
        <c:axId val="9433474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43346016"/>
        <c:crosses val="autoZero"/>
        <c:auto val="1"/>
        <c:lblAlgn val="ctr"/>
        <c:lblOffset val="100"/>
        <c:noMultiLvlLbl val="0"/>
      </c:catAx>
      <c:valAx>
        <c:axId val="94334601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43347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r>
              <a:rPr lang="en-IN"/>
              <a:t>work status of participants of health survey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7.2148933030260426E-3"/>
          <c:y val="0.1635647816750179"/>
          <c:w val="0.95120328268825549"/>
          <c:h val="0.73787897575795147"/>
        </c:manualLayout>
      </c:layout>
      <c:barChart>
        <c:barDir val="col"/>
        <c:grouping val="clustered"/>
        <c:varyColors val="0"/>
        <c:ser>
          <c:idx val="0"/>
          <c:order val="0"/>
          <c:tx>
            <c:strRef>
              <c:f>Sheet1!$B$1</c:f>
              <c:strCache>
                <c:ptCount val="1"/>
                <c:pt idx="0">
                  <c:v>Series 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softwares </c:v>
                </c:pt>
                <c:pt idx="1">
                  <c:v>bank employes </c:v>
                </c:pt>
                <c:pt idx="2">
                  <c:v>teachers </c:v>
                </c:pt>
                <c:pt idx="3">
                  <c:v>employes</c:v>
                </c:pt>
                <c:pt idx="4">
                  <c:v>farmers </c:v>
                </c:pt>
                <c:pt idx="5">
                  <c:v>daily workers </c:v>
                </c:pt>
                <c:pt idx="6">
                  <c:v>house wife </c:v>
                </c:pt>
              </c:strCache>
            </c:strRef>
          </c:cat>
          <c:val>
            <c:numRef>
              <c:f>Sheet1!$B$2:$B$8</c:f>
              <c:numCache>
                <c:formatCode>General</c:formatCode>
                <c:ptCount val="7"/>
                <c:pt idx="0">
                  <c:v>2</c:v>
                </c:pt>
                <c:pt idx="3">
                  <c:v>8</c:v>
                </c:pt>
                <c:pt idx="6">
                  <c:v>22</c:v>
                </c:pt>
              </c:numCache>
            </c:numRef>
          </c:val>
          <c:extLst>
            <c:ext xmlns:c16="http://schemas.microsoft.com/office/drawing/2014/chart" uri="{C3380CC4-5D6E-409C-BE32-E72D297353CC}">
              <c16:uniqueId val="{00000000-08FF-49F8-A275-A95F7093BAFD}"/>
            </c:ext>
          </c:extLst>
        </c:ser>
        <c:ser>
          <c:idx val="1"/>
          <c:order val="1"/>
          <c:tx>
            <c:strRef>
              <c:f>Sheet1!$C$1</c:f>
              <c:strCache>
                <c:ptCount val="1"/>
                <c:pt idx="0">
                  <c:v>column1</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softwares </c:v>
                </c:pt>
                <c:pt idx="1">
                  <c:v>bank employes </c:v>
                </c:pt>
                <c:pt idx="2">
                  <c:v>teachers </c:v>
                </c:pt>
                <c:pt idx="3">
                  <c:v>employes</c:v>
                </c:pt>
                <c:pt idx="4">
                  <c:v>farmers </c:v>
                </c:pt>
                <c:pt idx="5">
                  <c:v>daily workers </c:v>
                </c:pt>
                <c:pt idx="6">
                  <c:v>house wife </c:v>
                </c:pt>
              </c:strCache>
            </c:strRef>
          </c:cat>
          <c:val>
            <c:numRef>
              <c:f>Sheet1!$C$2:$C$8</c:f>
              <c:numCache>
                <c:formatCode>General</c:formatCode>
                <c:ptCount val="7"/>
                <c:pt idx="1">
                  <c:v>3</c:v>
                </c:pt>
                <c:pt idx="4">
                  <c:v>12</c:v>
                </c:pt>
              </c:numCache>
            </c:numRef>
          </c:val>
          <c:extLst>
            <c:ext xmlns:c16="http://schemas.microsoft.com/office/drawing/2014/chart" uri="{C3380CC4-5D6E-409C-BE32-E72D297353CC}">
              <c16:uniqueId val="{00000001-08FF-49F8-A275-A95F7093BAFD}"/>
            </c:ext>
          </c:extLst>
        </c:ser>
        <c:ser>
          <c:idx val="2"/>
          <c:order val="2"/>
          <c:tx>
            <c:strRef>
              <c:f>Sheet1!$D$1</c:f>
              <c:strCache>
                <c:ptCount val="1"/>
                <c:pt idx="0">
                  <c:v>column2</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softwares </c:v>
                </c:pt>
                <c:pt idx="1">
                  <c:v>bank employes </c:v>
                </c:pt>
                <c:pt idx="2">
                  <c:v>teachers </c:v>
                </c:pt>
                <c:pt idx="3">
                  <c:v>employes</c:v>
                </c:pt>
                <c:pt idx="4">
                  <c:v>farmers </c:v>
                </c:pt>
                <c:pt idx="5">
                  <c:v>daily workers </c:v>
                </c:pt>
                <c:pt idx="6">
                  <c:v>house wife </c:v>
                </c:pt>
              </c:strCache>
            </c:strRef>
          </c:cat>
          <c:val>
            <c:numRef>
              <c:f>Sheet1!$D$2:$D$8</c:f>
              <c:numCache>
                <c:formatCode>General</c:formatCode>
                <c:ptCount val="7"/>
                <c:pt idx="2">
                  <c:v>7</c:v>
                </c:pt>
                <c:pt idx="5">
                  <c:v>19</c:v>
                </c:pt>
              </c:numCache>
            </c:numRef>
          </c:val>
          <c:extLst>
            <c:ext xmlns:c16="http://schemas.microsoft.com/office/drawing/2014/chart" uri="{C3380CC4-5D6E-409C-BE32-E72D297353CC}">
              <c16:uniqueId val="{00000002-08FF-49F8-A275-A95F7093BAFD}"/>
            </c:ext>
          </c:extLst>
        </c:ser>
        <c:dLbls>
          <c:dLblPos val="inEnd"/>
          <c:showLegendKey val="0"/>
          <c:showVal val="1"/>
          <c:showCatName val="0"/>
          <c:showSerName val="0"/>
          <c:showPercent val="0"/>
          <c:showBubbleSize val="0"/>
        </c:dLbls>
        <c:gapWidth val="65"/>
        <c:axId val="2145807696"/>
        <c:axId val="2145804816"/>
      </c:barChart>
      <c:catAx>
        <c:axId val="214580769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en-US"/>
          </a:p>
        </c:txPr>
        <c:crossAx val="2145804816"/>
        <c:crosses val="autoZero"/>
        <c:auto val="1"/>
        <c:lblAlgn val="ctr"/>
        <c:lblOffset val="100"/>
        <c:noMultiLvlLbl val="0"/>
      </c:catAx>
      <c:valAx>
        <c:axId val="214580481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145807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 Age</a:t>
            </a:r>
            <a:r>
              <a:rPr lang="en-IN" baseline="0"/>
              <a:t> standardization of health survey</a:t>
            </a:r>
            <a:endParaRPr lang="en-I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8.0947069116360459E-2"/>
          <c:y val="0.16702380952380952"/>
          <c:w val="0.9190529308836396"/>
          <c:h val="0.76076084239470065"/>
        </c:manualLayout>
      </c:layout>
      <c:barChart>
        <c:barDir val="col"/>
        <c:grouping val="clustered"/>
        <c:varyColors val="0"/>
        <c:ser>
          <c:idx val="0"/>
          <c:order val="0"/>
          <c:tx>
            <c:strRef>
              <c:f>Sheet1!$B$1</c:f>
              <c:strCache>
                <c:ptCount val="1"/>
                <c:pt idx="0">
                  <c:v>Series 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20-30</c:v>
                </c:pt>
                <c:pt idx="1">
                  <c:v>30-40</c:v>
                </c:pt>
                <c:pt idx="2">
                  <c:v>40-50</c:v>
                </c:pt>
                <c:pt idx="3">
                  <c:v>50-60</c:v>
                </c:pt>
                <c:pt idx="4">
                  <c:v>60&gt;</c:v>
                </c:pt>
              </c:strCache>
            </c:strRef>
          </c:cat>
          <c:val>
            <c:numRef>
              <c:f>Sheet1!$B$2:$B$6</c:f>
              <c:numCache>
                <c:formatCode>General</c:formatCode>
                <c:ptCount val="5"/>
                <c:pt idx="0">
                  <c:v>5</c:v>
                </c:pt>
                <c:pt idx="3">
                  <c:v>24</c:v>
                </c:pt>
              </c:numCache>
            </c:numRef>
          </c:val>
          <c:extLst>
            <c:ext xmlns:c16="http://schemas.microsoft.com/office/drawing/2014/chart" uri="{C3380CC4-5D6E-409C-BE32-E72D297353CC}">
              <c16:uniqueId val="{00000000-0BCF-4626-8BA3-6677B3756819}"/>
            </c:ext>
          </c:extLst>
        </c:ser>
        <c:ser>
          <c:idx val="1"/>
          <c:order val="1"/>
          <c:tx>
            <c:strRef>
              <c:f>Sheet1!$C$1</c:f>
              <c:strCache>
                <c:ptCount val="1"/>
                <c:pt idx="0">
                  <c:v>Series 2</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20-30</c:v>
                </c:pt>
                <c:pt idx="1">
                  <c:v>30-40</c:v>
                </c:pt>
                <c:pt idx="2">
                  <c:v>40-50</c:v>
                </c:pt>
                <c:pt idx="3">
                  <c:v>50-60</c:v>
                </c:pt>
                <c:pt idx="4">
                  <c:v>60&gt;</c:v>
                </c:pt>
              </c:strCache>
            </c:strRef>
          </c:cat>
          <c:val>
            <c:numRef>
              <c:f>Sheet1!$C$2:$C$6</c:f>
              <c:numCache>
                <c:formatCode>General</c:formatCode>
                <c:ptCount val="5"/>
                <c:pt idx="1">
                  <c:v>9</c:v>
                </c:pt>
                <c:pt idx="4">
                  <c:v>17</c:v>
                </c:pt>
              </c:numCache>
            </c:numRef>
          </c:val>
          <c:extLst>
            <c:ext xmlns:c16="http://schemas.microsoft.com/office/drawing/2014/chart" uri="{C3380CC4-5D6E-409C-BE32-E72D297353CC}">
              <c16:uniqueId val="{00000001-0BCF-4626-8BA3-6677B3756819}"/>
            </c:ext>
          </c:extLst>
        </c:ser>
        <c:ser>
          <c:idx val="2"/>
          <c:order val="2"/>
          <c:tx>
            <c:strRef>
              <c:f>Sheet1!$D$1</c:f>
              <c:strCache>
                <c:ptCount val="1"/>
                <c:pt idx="0">
                  <c:v>Series 3</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20-30</c:v>
                </c:pt>
                <c:pt idx="1">
                  <c:v>30-40</c:v>
                </c:pt>
                <c:pt idx="2">
                  <c:v>40-50</c:v>
                </c:pt>
                <c:pt idx="3">
                  <c:v>50-60</c:v>
                </c:pt>
                <c:pt idx="4">
                  <c:v>60&gt;</c:v>
                </c:pt>
              </c:strCache>
            </c:strRef>
          </c:cat>
          <c:val>
            <c:numRef>
              <c:f>Sheet1!$D$2:$D$6</c:f>
              <c:numCache>
                <c:formatCode>General</c:formatCode>
                <c:ptCount val="5"/>
                <c:pt idx="2">
                  <c:v>20</c:v>
                </c:pt>
              </c:numCache>
            </c:numRef>
          </c:val>
          <c:extLst>
            <c:ext xmlns:c16="http://schemas.microsoft.com/office/drawing/2014/chart" uri="{C3380CC4-5D6E-409C-BE32-E72D297353CC}">
              <c16:uniqueId val="{00000002-0BCF-4626-8BA3-6677B3756819}"/>
            </c:ext>
          </c:extLst>
        </c:ser>
        <c:dLbls>
          <c:dLblPos val="inEnd"/>
          <c:showLegendKey val="0"/>
          <c:showVal val="1"/>
          <c:showCatName val="0"/>
          <c:showSerName val="0"/>
          <c:showPercent val="0"/>
          <c:showBubbleSize val="0"/>
        </c:dLbls>
        <c:gapWidth val="65"/>
        <c:axId val="1639515216"/>
        <c:axId val="1639515696"/>
      </c:barChart>
      <c:catAx>
        <c:axId val="16395152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639515696"/>
        <c:crosses val="autoZero"/>
        <c:auto val="1"/>
        <c:lblAlgn val="ctr"/>
        <c:lblOffset val="100"/>
        <c:noMultiLvlLbl val="0"/>
      </c:catAx>
      <c:valAx>
        <c:axId val="16395156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63951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7:03:24.613"/>
    </inkml:context>
    <inkml:brush xml:id="br0">
      <inkml:brushProperty name="width" value="0.025" units="cm"/>
      <inkml:brushProperty name="height" value="0.025" units="cm"/>
      <inkml:brushProperty name="color" value="#849398"/>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7:03:24.267"/>
    </inkml:context>
    <inkml:brush xml:id="br0">
      <inkml:brushProperty name="width" value="0.025" units="cm"/>
      <inkml:brushProperty name="height" value="0.025" units="cm"/>
      <inkml:brushProperty name="color" value="#849398"/>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7:03:23.746"/>
    </inkml:context>
    <inkml:brush xml:id="br0">
      <inkml:brushProperty name="width" value="0.025" units="cm"/>
      <inkml:brushProperty name="height" value="0.025" units="cm"/>
      <inkml:brushProperty name="color" value="#849398"/>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7:03:23.225"/>
    </inkml:context>
    <inkml:brush xml:id="br0">
      <inkml:brushProperty name="width" value="0.025" units="cm"/>
      <inkml:brushProperty name="height" value="0.025" units="cm"/>
      <inkml:brushProperty name="color" value="#849398"/>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DCF77-2E0C-4438-A3FD-CAD7080E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3588</Words>
  <Characters>20457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Pandalaneni swathi</dc:creator>
  <cp:keywords/>
  <dc:description/>
  <cp:lastModifiedBy>๛尺۝Ｍ乇۝ .</cp:lastModifiedBy>
  <cp:revision>2</cp:revision>
  <dcterms:created xsi:type="dcterms:W3CDTF">2024-04-11T03:48:00Z</dcterms:created>
  <dcterms:modified xsi:type="dcterms:W3CDTF">2024-04-11T03:48:00Z</dcterms:modified>
</cp:coreProperties>
</file>